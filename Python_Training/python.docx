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E03" w:rsidRPr="00E63E03" w:rsidRDefault="00E63E03" w:rsidP="00E63E03">
      <w:pPr>
        <w:shd w:val="clear" w:color="auto" w:fill="FFFFFF"/>
        <w:spacing w:line="420" w:lineRule="atLeast"/>
        <w:outlineLvl w:val="2"/>
        <w:rPr>
          <w:rFonts w:ascii="Arial" w:hAnsi="Arial" w:cs="Arial"/>
          <w:color w:val="222222"/>
          <w:sz w:val="30"/>
          <w:szCs w:val="30"/>
        </w:rPr>
      </w:pPr>
      <w:r w:rsidRPr="00E63E03">
        <w:rPr>
          <w:rFonts w:ascii="Arial" w:hAnsi="Arial" w:cs="Arial"/>
          <w:color w:val="222222"/>
          <w:sz w:val="30"/>
          <w:szCs w:val="30"/>
        </w:rPr>
        <w:t>Клонируйте и добавьте директории</w:t>
      </w:r>
    </w:p>
    <w:p w:rsidR="00E63E03" w:rsidRPr="00E63E03" w:rsidRDefault="00E63E03" w:rsidP="00E63E03"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 xml:space="preserve">Выберите, куда Вы хотите клонировать Ваш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репозиторий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 или выполните следующую функцию: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  <w:proofErr w:type="spellStart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>git</w:t>
      </w:r>
      <w:proofErr w:type="spellEnd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>clone</w:t>
      </w:r>
      <w:proofErr w:type="spellEnd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 xml:space="preserve"> https://github.com/notebooktoall/notebookc.git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 xml:space="preserve">Подставьте свою организацию и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репозиторий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>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 xml:space="preserve">Перейдите в папку проекта с помощью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десктопного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 графического интерфейса или редактора кода. Или используйте командную строку с </w:t>
      </w:r>
      <w:proofErr w:type="spellStart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>cd</w:t>
      </w:r>
      <w:proofErr w:type="spellEnd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>my-project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> и после просмотрите файлы с </w:t>
      </w:r>
      <w:proofErr w:type="spellStart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>ls</w:t>
      </w:r>
      <w:proofErr w:type="spellEnd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 xml:space="preserve"> —A</w:t>
      </w:r>
      <w:r w:rsidRPr="00E63E03">
        <w:rPr>
          <w:rFonts w:ascii="Segoe UI" w:hAnsi="Segoe UI" w:cs="Segoe UI"/>
          <w:color w:val="222222"/>
          <w:shd w:val="clear" w:color="auto" w:fill="FFFFFF"/>
        </w:rPr>
        <w:t>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>Ваши исходные папки и файлы должны выглядеть так: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>.</w:t>
      </w:r>
      <w:proofErr w:type="spellStart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>git</w:t>
      </w:r>
      <w:proofErr w:type="spellEnd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br/>
        <w:t>.</w:t>
      </w:r>
      <w:proofErr w:type="spellStart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>gitignore</w:t>
      </w:r>
      <w:proofErr w:type="spellEnd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br/>
        <w:t>LICENSE</w:t>
      </w:r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br/>
      </w:r>
      <w:proofErr w:type="spellStart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>README.rst</w:t>
      </w:r>
      <w:proofErr w:type="spellEnd"/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>Создайте вложенную папку для основных файлов проекта. Я советую назвать ее так же, как и вашу библиотеку. Убедитесь, что в имени нет пробелов.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>Создайте файл с именем </w:t>
      </w:r>
      <w:r w:rsidRPr="00E63E03">
        <w:rPr>
          <w:rFonts w:ascii="Segoe UI" w:hAnsi="Segoe UI" w:cs="Segoe UI"/>
          <w:i/>
          <w:iCs/>
          <w:color w:val="222222"/>
          <w:shd w:val="clear" w:color="auto" w:fill="FFFFFF"/>
        </w:rPr>
        <w:t>__init__.py</w:t>
      </w:r>
      <w:r w:rsidRPr="00E63E03">
        <w:rPr>
          <w:rFonts w:ascii="Segoe UI" w:hAnsi="Segoe UI" w:cs="Segoe UI"/>
          <w:color w:val="222222"/>
          <w:shd w:val="clear" w:color="auto" w:fill="FFFFFF"/>
        </w:rPr>
        <w:t> в основной вложенной папке. Этот файл пока останется пустым. Он необходим для импорта файлов.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>Создайте еще один файл с таким же именем, как у основной вложенной папки, и добавьте .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py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>. Мой файл называется </w:t>
      </w:r>
      <w:r w:rsidRPr="00E63E03">
        <w:rPr>
          <w:rFonts w:ascii="Segoe UI" w:hAnsi="Segoe UI" w:cs="Segoe UI"/>
          <w:i/>
          <w:iCs/>
          <w:color w:val="222222"/>
          <w:shd w:val="clear" w:color="auto" w:fill="FFFFFF"/>
        </w:rPr>
        <w:t>notebookc.py</w:t>
      </w:r>
      <w:r w:rsidRPr="00E63E03">
        <w:rPr>
          <w:rFonts w:ascii="Segoe UI" w:hAnsi="Segoe UI" w:cs="Segoe UI"/>
          <w:color w:val="222222"/>
          <w:shd w:val="clear" w:color="auto" w:fill="FFFFFF"/>
        </w:rPr>
        <w:t xml:space="preserve">. Вы можете назвать этот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Python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>-файл как захотите. Пользователи библиотеки при импорте модуля будут ссылаться на имя этого файла.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>Содержимое моей директории </w:t>
      </w:r>
      <w:proofErr w:type="spellStart"/>
      <w:r w:rsidRPr="00E63E03">
        <w:rPr>
          <w:rFonts w:ascii="Segoe UI" w:hAnsi="Segoe UI" w:cs="Segoe UI"/>
          <w:i/>
          <w:iCs/>
          <w:color w:val="222222"/>
          <w:shd w:val="clear" w:color="auto" w:fill="FFFFFF"/>
        </w:rPr>
        <w:t>notebookc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> выглядит следующим образом: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>.</w:t>
      </w:r>
      <w:proofErr w:type="spellStart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>git</w:t>
      </w:r>
      <w:proofErr w:type="spellEnd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br/>
        <w:t>.</w:t>
      </w:r>
      <w:proofErr w:type="spellStart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>gitignore</w:t>
      </w:r>
      <w:proofErr w:type="spellEnd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br/>
        <w:t>LICENSE</w:t>
      </w:r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br/>
      </w:r>
      <w:proofErr w:type="spellStart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>README.rst</w:t>
      </w:r>
      <w:proofErr w:type="spellEnd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br/>
        <w:t>notebookc/__init__.py</w:t>
      </w:r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br/>
        <w:t>notebookc/notebookc.py</w:t>
      </w:r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br/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</w:p>
    <w:p w:rsidR="00E63E03" w:rsidRPr="00E63E03" w:rsidRDefault="00E63E03" w:rsidP="00E63E03">
      <w:pPr>
        <w:shd w:val="clear" w:color="auto" w:fill="FFFFFF"/>
        <w:spacing w:line="420" w:lineRule="atLeast"/>
        <w:outlineLvl w:val="2"/>
        <w:rPr>
          <w:rFonts w:ascii="Arial" w:hAnsi="Arial" w:cs="Arial"/>
          <w:color w:val="222222"/>
          <w:sz w:val="30"/>
          <w:szCs w:val="30"/>
        </w:rPr>
      </w:pPr>
      <w:r w:rsidRPr="00E63E03">
        <w:rPr>
          <w:rFonts w:ascii="Arial" w:hAnsi="Arial" w:cs="Arial"/>
          <w:color w:val="222222"/>
          <w:sz w:val="30"/>
          <w:szCs w:val="30"/>
        </w:rPr>
        <w:t>Шаг 7: Скачайте и установите requirements_dev.txt</w:t>
      </w:r>
    </w:p>
    <w:p w:rsidR="00E63E03" w:rsidRPr="00E63E03" w:rsidRDefault="00E63E03" w:rsidP="00E63E03"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>На верхнем уровне директории проекта создайте файл </w:t>
      </w:r>
      <w:r w:rsidRPr="00E63E03">
        <w:rPr>
          <w:rFonts w:ascii="Segoe UI" w:hAnsi="Segoe UI" w:cs="Segoe UI"/>
          <w:i/>
          <w:iCs/>
          <w:color w:val="222222"/>
          <w:shd w:val="clear" w:color="auto" w:fill="FFFFFF"/>
        </w:rPr>
        <w:t>requirements_dev.txt</w:t>
      </w:r>
      <w:r w:rsidRPr="00E63E03">
        <w:rPr>
          <w:rFonts w:ascii="Segoe UI" w:hAnsi="Segoe UI" w:cs="Segoe UI"/>
          <w:color w:val="222222"/>
          <w:shd w:val="clear" w:color="auto" w:fill="FFFFFF"/>
        </w:rPr>
        <w:t>. Часто этот файл называют </w:t>
      </w:r>
      <w:r w:rsidRPr="00E63E03">
        <w:rPr>
          <w:rFonts w:ascii="Segoe UI" w:hAnsi="Segoe UI" w:cs="Segoe UI"/>
          <w:i/>
          <w:iCs/>
          <w:color w:val="222222"/>
          <w:shd w:val="clear" w:color="auto" w:fill="FFFFFF"/>
        </w:rPr>
        <w:t>requirements.txt</w:t>
      </w:r>
      <w:r w:rsidRPr="00E63E03">
        <w:rPr>
          <w:rFonts w:ascii="Segoe UI" w:hAnsi="Segoe UI" w:cs="Segoe UI"/>
          <w:color w:val="222222"/>
          <w:shd w:val="clear" w:color="auto" w:fill="FFFFFF"/>
        </w:rPr>
        <w:t>. Назвав его </w:t>
      </w:r>
      <w:r w:rsidRPr="00E63E03">
        <w:rPr>
          <w:rFonts w:ascii="Segoe UI" w:hAnsi="Segoe UI" w:cs="Segoe UI"/>
          <w:i/>
          <w:iCs/>
          <w:color w:val="222222"/>
          <w:shd w:val="clear" w:color="auto" w:fill="FFFFFF"/>
        </w:rPr>
        <w:t>requirements_dev.txt</w:t>
      </w:r>
      <w:r w:rsidRPr="00E63E03">
        <w:rPr>
          <w:rFonts w:ascii="Segoe UI" w:hAnsi="Segoe UI" w:cs="Segoe UI"/>
          <w:color w:val="222222"/>
          <w:shd w:val="clear" w:color="auto" w:fill="FFFFFF"/>
        </w:rPr>
        <w:t xml:space="preserve">, Вы показываете, что эти библиотеки могут устанавливаться только разработчиками </w:t>
      </w:r>
      <w:r w:rsidRPr="00E63E03">
        <w:rPr>
          <w:rFonts w:ascii="Segoe UI" w:hAnsi="Segoe UI" w:cs="Segoe UI"/>
          <w:color w:val="222222"/>
          <w:shd w:val="clear" w:color="auto" w:fill="FFFFFF"/>
        </w:rPr>
        <w:lastRenderedPageBreak/>
        <w:t>проекта.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 xml:space="preserve">В файле укажите, что должны быть установлены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pip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 и </w:t>
      </w:r>
      <w:proofErr w:type="spellStart"/>
      <w:r w:rsidRPr="00E63E03">
        <w:fldChar w:fldCharType="begin"/>
      </w:r>
      <w:r w:rsidRPr="00E63E03">
        <w:instrText xml:space="preserve"> HYPERLINK "https://pythonwheels.com/" </w:instrText>
      </w:r>
      <w:r w:rsidRPr="00E63E03">
        <w:fldChar w:fldCharType="separate"/>
      </w:r>
      <w:r w:rsidRPr="00E63E03">
        <w:rPr>
          <w:rFonts w:ascii="Segoe UI" w:hAnsi="Segoe UI" w:cs="Segoe UI"/>
          <w:color w:val="992298"/>
          <w:shd w:val="clear" w:color="auto" w:fill="FFFFFF"/>
        </w:rPr>
        <w:t>wheel</w:t>
      </w:r>
      <w:proofErr w:type="spellEnd"/>
      <w:r w:rsidRPr="00E63E03">
        <w:fldChar w:fldCharType="end"/>
      </w:r>
      <w:r w:rsidRPr="00E63E03">
        <w:rPr>
          <w:rFonts w:ascii="Segoe UI" w:hAnsi="Segoe UI" w:cs="Segoe UI"/>
          <w:color w:val="222222"/>
          <w:shd w:val="clear" w:color="auto" w:fill="FFFFFF"/>
        </w:rPr>
        <w:t>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  <w:proofErr w:type="spellStart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>pip</w:t>
      </w:r>
      <w:proofErr w:type="spellEnd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>==19.0.3</w:t>
      </w:r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br/>
      </w:r>
      <w:proofErr w:type="spellStart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>wheel</w:t>
      </w:r>
      <w:proofErr w:type="spellEnd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>==0.33.1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>Обратите внимание, что мы указываем точные версии библиотек с двойными знаками равенства и полными номерами версии.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>Закрепите версии вашей библиотеку в </w:t>
      </w:r>
      <w:r w:rsidRPr="00E63E03">
        <w:rPr>
          <w:rFonts w:ascii="Segoe UI" w:hAnsi="Segoe UI" w:cs="Segoe UI"/>
          <w:i/>
          <w:iCs/>
          <w:color w:val="222222"/>
          <w:shd w:val="clear" w:color="auto" w:fill="FFFFFF"/>
        </w:rPr>
        <w:t>requirements_dev.txt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 xml:space="preserve">Соавтор, который разветвляет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репозиторий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 проекта и устанавливает закрепленные библиотеки require_dev.txt с помощью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pip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, будет иметь те же версии библиотеки, что и Вы. Вы знаете, что эта версия будет работать у них. Кроме того,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Read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The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Docs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 будет использовать этот файл для установки библиотек при сборке документации.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>В вашей активированной виртуальной среде установите библиотеку в файл needs_dev.txt с помощью следующей команды: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  <w:proofErr w:type="spellStart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>pip</w:t>
      </w:r>
      <w:proofErr w:type="spellEnd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>install</w:t>
      </w:r>
      <w:proofErr w:type="spellEnd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 xml:space="preserve"> -r requirements_dev.txt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>Настоятельно рекомендую обновлять эти библиотеки по мере выхода новых версий. На данный момент установите любые последние версии, доступные на </w:t>
      </w:r>
      <w:proofErr w:type="spellStart"/>
      <w:r w:rsidRPr="00E63E03">
        <w:fldChar w:fldCharType="begin"/>
      </w:r>
      <w:r w:rsidRPr="00E63E03">
        <w:instrText xml:space="preserve"> HYPERLINK "https://pypi.org/" </w:instrText>
      </w:r>
      <w:r w:rsidRPr="00E63E03">
        <w:fldChar w:fldCharType="separate"/>
      </w:r>
      <w:r w:rsidRPr="00E63E03">
        <w:rPr>
          <w:rFonts w:ascii="Segoe UI" w:hAnsi="Segoe UI" w:cs="Segoe UI"/>
          <w:color w:val="992298"/>
          <w:shd w:val="clear" w:color="auto" w:fill="FFFFFF"/>
        </w:rPr>
        <w:t>PyPi</w:t>
      </w:r>
      <w:proofErr w:type="spellEnd"/>
      <w:r w:rsidRPr="00E63E03">
        <w:fldChar w:fldCharType="end"/>
      </w:r>
      <w:r w:rsidRPr="00E63E03">
        <w:rPr>
          <w:rFonts w:ascii="Segoe UI" w:hAnsi="Segoe UI" w:cs="Segoe UI"/>
          <w:color w:val="222222"/>
          <w:shd w:val="clear" w:color="auto" w:fill="FFFFFF"/>
        </w:rPr>
        <w:t>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>В следующей статье расскажу, как установить инструмент, облегчающий этот процесс. </w:t>
      </w:r>
      <w:hyperlink r:id="rId5" w:history="1">
        <w:r w:rsidRPr="00E63E03">
          <w:rPr>
            <w:rFonts w:ascii="Segoe UI" w:hAnsi="Segoe UI" w:cs="Segoe UI"/>
            <w:color w:val="992298"/>
            <w:shd w:val="clear" w:color="auto" w:fill="FFFFFF"/>
          </w:rPr>
          <w:t>Подпишитесь</w:t>
        </w:r>
      </w:hyperlink>
      <w:r w:rsidRPr="00E63E03">
        <w:rPr>
          <w:rFonts w:ascii="Segoe UI" w:hAnsi="Segoe UI" w:cs="Segoe UI"/>
          <w:color w:val="222222"/>
          <w:shd w:val="clear" w:color="auto" w:fill="FFFFFF"/>
        </w:rPr>
        <w:t>, чтобы не пропустить.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</w:p>
    <w:p w:rsidR="00E63E03" w:rsidRPr="00E63E03" w:rsidRDefault="00E63E03" w:rsidP="00E63E03">
      <w:pPr>
        <w:shd w:val="clear" w:color="auto" w:fill="FFFFFF"/>
        <w:spacing w:line="420" w:lineRule="atLeast"/>
        <w:outlineLvl w:val="2"/>
        <w:rPr>
          <w:rFonts w:ascii="Arial" w:hAnsi="Arial" w:cs="Arial"/>
          <w:color w:val="222222"/>
          <w:sz w:val="30"/>
          <w:szCs w:val="30"/>
        </w:rPr>
      </w:pPr>
      <w:r w:rsidRPr="00E63E03">
        <w:rPr>
          <w:rFonts w:ascii="Arial" w:hAnsi="Arial" w:cs="Arial"/>
          <w:color w:val="222222"/>
          <w:sz w:val="30"/>
          <w:szCs w:val="30"/>
        </w:rPr>
        <w:t>Шаг 8: Поработайте с кодом</w:t>
      </w:r>
    </w:p>
    <w:p w:rsidR="00E63E03" w:rsidRPr="00E63E03" w:rsidRDefault="00E63E03" w:rsidP="00E63E03"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>В целях демонстрации давайте создадим базовую функцию. Свою собственную крутую функцию сможете создать позже.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>Вбейте следующее в Ваш основной файл (для меня это </w:t>
      </w:r>
      <w:proofErr w:type="spellStart"/>
      <w:r w:rsidRPr="00E63E03">
        <w:rPr>
          <w:rFonts w:ascii="Segoe UI" w:hAnsi="Segoe UI" w:cs="Segoe UI"/>
          <w:i/>
          <w:iCs/>
          <w:color w:val="222222"/>
          <w:shd w:val="clear" w:color="auto" w:fill="FFFFFF"/>
        </w:rPr>
        <w:t>notebookc</w:t>
      </w:r>
      <w:proofErr w:type="spellEnd"/>
      <w:r w:rsidRPr="00E63E03">
        <w:rPr>
          <w:rFonts w:ascii="Segoe UI" w:hAnsi="Segoe UI" w:cs="Segoe UI"/>
          <w:i/>
          <w:iCs/>
          <w:color w:val="222222"/>
          <w:shd w:val="clear" w:color="auto" w:fill="FFFFFF"/>
        </w:rPr>
        <w:t>/</w:t>
      </w:r>
      <w:proofErr w:type="spellStart"/>
      <w:r w:rsidRPr="00E63E03">
        <w:rPr>
          <w:rFonts w:ascii="Segoe UI" w:hAnsi="Segoe UI" w:cs="Segoe UI"/>
          <w:i/>
          <w:iCs/>
          <w:color w:val="222222"/>
          <w:shd w:val="clear" w:color="auto" w:fill="FFFFFF"/>
        </w:rPr>
        <w:t>notebookc</w:t>
      </w:r>
      <w:proofErr w:type="spellEnd"/>
      <w:r w:rsidRPr="00E63E03">
        <w:rPr>
          <w:rFonts w:ascii="Segoe UI" w:hAnsi="Segoe UI" w:cs="Segoe UI"/>
          <w:i/>
          <w:iCs/>
          <w:color w:val="222222"/>
          <w:shd w:val="clear" w:color="auto" w:fill="FFFFFF"/>
        </w:rPr>
        <w:t>/notebookc.py</w:t>
      </w:r>
      <w:r w:rsidRPr="00E63E03">
        <w:rPr>
          <w:rFonts w:ascii="Segoe UI" w:hAnsi="Segoe UI" w:cs="Segoe UI"/>
          <w:color w:val="222222"/>
          <w:shd w:val="clear" w:color="auto" w:fill="FFFFFF"/>
        </w:rPr>
        <w:t>):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r w:rsidRPr="00E63E03">
        <w:rPr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def</w:t>
      </w:r>
      <w:proofErr w:type="spellEnd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E63E03">
        <w:rPr>
          <w:rFonts w:ascii="Consolas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convert</w:t>
      </w: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spellStart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my_name</w:t>
      </w:r>
      <w:proofErr w:type="spellEnd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):</w:t>
      </w: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E63E03"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"""</w:t>
      </w: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    Print a line about converting a notebook.</w:t>
      </w: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proofErr w:type="spellStart"/>
      <w:r w:rsidRPr="00E63E03"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Args</w:t>
      </w:r>
      <w:proofErr w:type="spellEnd"/>
      <w:r w:rsidRPr="00E63E03"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:</w:t>
      </w: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E63E03"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my_name</w:t>
      </w:r>
      <w:proofErr w:type="spellEnd"/>
      <w:r w:rsidRPr="00E63E03"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(</w:t>
      </w:r>
      <w:proofErr w:type="spellStart"/>
      <w:r w:rsidRPr="00E63E03"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str</w:t>
      </w:r>
      <w:proofErr w:type="spellEnd"/>
      <w:r w:rsidRPr="00E63E03"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): person's name</w:t>
      </w: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Returns:</w:t>
      </w: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None</w:t>
      </w: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"""</w:t>
      </w: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222222"/>
          <w:lang w:val="en-US"/>
        </w:rPr>
      </w:pP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print(</w:t>
      </w:r>
      <w:proofErr w:type="spellStart"/>
      <w:r w:rsidRPr="00E63E03"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f"I'll</w:t>
      </w:r>
      <w:proofErr w:type="spellEnd"/>
      <w:r w:rsidRPr="00E63E03"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convert a notebook for you some day, </w:t>
      </w:r>
      <w:r w:rsidRPr="00E63E03">
        <w:rPr>
          <w:rFonts w:ascii="Consolas" w:hAnsi="Consolas" w:cs="Consolas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  <w:proofErr w:type="spellStart"/>
      <w:r w:rsidRPr="00E63E03">
        <w:rPr>
          <w:rFonts w:ascii="Consolas" w:hAnsi="Consolas" w:cs="Consolas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/>
        </w:rPr>
        <w:t>my_name</w:t>
      </w:r>
      <w:proofErr w:type="spellEnd"/>
      <w:r w:rsidRPr="00E63E03">
        <w:rPr>
          <w:rFonts w:ascii="Consolas" w:hAnsi="Consolas" w:cs="Consolas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/>
        </w:rPr>
        <w:t>}</w:t>
      </w:r>
      <w:r w:rsidRPr="00E63E03"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."</w:t>
      </w: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</w:t>
      </w:r>
    </w:p>
    <w:p w:rsidR="00E63E03" w:rsidRPr="00E63E03" w:rsidRDefault="00E63E03" w:rsidP="00E63E03"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>Вот наша функция во всей красе.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>Строки документа начинаются и заканчиваются тремя последовательными двойными кавычками. Они будут использованы в следующей статье для автоматического создания документации.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 xml:space="preserve">Сохраните изменения. Если хотите освежить память о работе с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Git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>, то можете заглянуть в </w:t>
      </w:r>
      <w:hyperlink r:id="rId6" w:history="1">
        <w:r w:rsidRPr="00E63E03">
          <w:rPr>
            <w:rFonts w:ascii="Segoe UI" w:hAnsi="Segoe UI" w:cs="Segoe UI"/>
            <w:color w:val="992298"/>
            <w:shd w:val="clear" w:color="auto" w:fill="FFFFFF"/>
          </w:rPr>
          <w:t>эту статью</w:t>
        </w:r>
      </w:hyperlink>
      <w:r w:rsidRPr="00E63E03">
        <w:rPr>
          <w:rFonts w:ascii="Segoe UI" w:hAnsi="Segoe UI" w:cs="Segoe UI"/>
          <w:color w:val="222222"/>
          <w:shd w:val="clear" w:color="auto" w:fill="FFFFFF"/>
        </w:rPr>
        <w:t>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</w:p>
    <w:p w:rsidR="00E63E03" w:rsidRPr="00E63E03" w:rsidRDefault="00E63E03" w:rsidP="00E63E03">
      <w:pPr>
        <w:shd w:val="clear" w:color="auto" w:fill="FFFFFF"/>
        <w:spacing w:line="420" w:lineRule="atLeast"/>
        <w:outlineLvl w:val="2"/>
        <w:rPr>
          <w:rFonts w:ascii="Arial" w:hAnsi="Arial" w:cs="Arial"/>
          <w:color w:val="222222"/>
          <w:sz w:val="30"/>
          <w:szCs w:val="30"/>
        </w:rPr>
      </w:pPr>
      <w:r w:rsidRPr="00E63E03">
        <w:rPr>
          <w:rFonts w:ascii="Arial" w:hAnsi="Arial" w:cs="Arial"/>
          <w:color w:val="222222"/>
          <w:sz w:val="30"/>
          <w:szCs w:val="30"/>
        </w:rPr>
        <w:t>Шаг 9: Создайте setup.py</w:t>
      </w:r>
    </w:p>
    <w:p w:rsidR="00E63E03" w:rsidRPr="00E63E03" w:rsidRDefault="00E63E03" w:rsidP="00E63E03">
      <w:pPr>
        <w:rPr>
          <w:lang w:val="en-US"/>
        </w:rPr>
      </w:pP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>Файл </w:t>
      </w:r>
      <w:r w:rsidRPr="00E63E03">
        <w:rPr>
          <w:rFonts w:ascii="Segoe UI" w:hAnsi="Segoe UI" w:cs="Segoe UI"/>
          <w:i/>
          <w:iCs/>
          <w:color w:val="222222"/>
          <w:shd w:val="clear" w:color="auto" w:fill="FFFFFF"/>
        </w:rPr>
        <w:t>setup.py</w:t>
      </w:r>
      <w:r w:rsidRPr="00E63E03">
        <w:rPr>
          <w:rFonts w:ascii="Segoe UI" w:hAnsi="Segoe UI" w:cs="Segoe UI"/>
          <w:color w:val="222222"/>
          <w:shd w:val="clear" w:color="auto" w:fill="FFFFFF"/>
        </w:rPr>
        <w:t xml:space="preserve"> — это скрипт сборки для вашей библиотеки. Функция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setup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 из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Setuptools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 создаст библиотеку для загрузки в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PyPI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.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Setuptools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 содержит информацию о вашей библиотеке, номере версии и о том, какие другие библиотеки требуются для пользователей.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>Вот</w:t>
      </w:r>
      <w:r w:rsidRPr="00E63E03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 w:rsidRPr="00E63E03">
        <w:rPr>
          <w:rFonts w:ascii="Segoe UI" w:hAnsi="Segoe UI" w:cs="Segoe UI"/>
          <w:color w:val="222222"/>
          <w:shd w:val="clear" w:color="auto" w:fill="FFFFFF"/>
        </w:rPr>
        <w:t>мой</w:t>
      </w:r>
      <w:r w:rsidRPr="00E63E03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 w:rsidRPr="00E63E03">
        <w:rPr>
          <w:rFonts w:ascii="Segoe UI" w:hAnsi="Segoe UI" w:cs="Segoe UI"/>
          <w:color w:val="222222"/>
          <w:shd w:val="clear" w:color="auto" w:fill="FFFFFF"/>
        </w:rPr>
        <w:t>пример</w:t>
      </w:r>
      <w:r w:rsidRPr="00E63E03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 w:rsidRPr="00E63E03">
        <w:rPr>
          <w:rFonts w:ascii="Segoe UI" w:hAnsi="Segoe UI" w:cs="Segoe UI"/>
          <w:color w:val="222222"/>
          <w:shd w:val="clear" w:color="auto" w:fill="FFFFFF"/>
        </w:rPr>
        <w:t>файла</w:t>
      </w:r>
      <w:r w:rsidRPr="00E63E03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setup.py:</w:t>
      </w:r>
      <w:r w:rsidRPr="00E63E03">
        <w:rPr>
          <w:rFonts w:ascii="Segoe UI" w:hAnsi="Segoe UI" w:cs="Segoe UI"/>
          <w:color w:val="222222"/>
          <w:lang w:val="en-US"/>
        </w:rPr>
        <w:br/>
      </w:r>
      <w:r w:rsidRPr="00E63E03">
        <w:rPr>
          <w:rFonts w:ascii="Segoe UI" w:hAnsi="Segoe UI" w:cs="Segoe UI"/>
          <w:color w:val="222222"/>
          <w:lang w:val="en-US"/>
        </w:rPr>
        <w:br/>
      </w: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from</w:t>
      </w: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proofErr w:type="spellStart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setuptools</w:t>
      </w:r>
      <w:proofErr w:type="spellEnd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E63E03">
        <w:rPr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import</w:t>
      </w: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setup, </w:t>
      </w:r>
      <w:proofErr w:type="spellStart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find_packages</w:t>
      </w:r>
      <w:proofErr w:type="spellEnd"/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with</w:t>
      </w: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open(</w:t>
      </w:r>
      <w:r w:rsidRPr="00E63E03"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"README.md"</w:t>
      </w: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"r"</w:t>
      </w: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) </w:t>
      </w:r>
      <w:r w:rsidRPr="00E63E03">
        <w:rPr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as</w:t>
      </w: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proofErr w:type="spellStart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readme_file</w:t>
      </w:r>
      <w:proofErr w:type="spellEnd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:</w:t>
      </w: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    readme = </w:t>
      </w:r>
      <w:proofErr w:type="spellStart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readme_file.read</w:t>
      </w:r>
      <w:proofErr w:type="spellEnd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</w:t>
      </w: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requirements = [</w:t>
      </w:r>
      <w:r w:rsidRPr="00E63E03"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ipython</w:t>
      </w:r>
      <w:proofErr w:type="spellEnd"/>
      <w:r w:rsidRPr="00E63E03"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&gt;=6"</w:t>
      </w: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nbformat</w:t>
      </w:r>
      <w:proofErr w:type="spellEnd"/>
      <w:r w:rsidRPr="00E63E03"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&gt;=4"</w:t>
      </w: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nbconvert</w:t>
      </w:r>
      <w:proofErr w:type="spellEnd"/>
      <w:r w:rsidRPr="00E63E03"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&gt;=5"</w:t>
      </w: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"requests&gt;=2"</w:t>
      </w: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]</w:t>
      </w: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setup(</w:t>
      </w: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name=</w:t>
      </w:r>
      <w:r w:rsidRPr="00E63E03"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notebookc</w:t>
      </w:r>
      <w:proofErr w:type="spellEnd"/>
      <w:r w:rsidRPr="00E63E03"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version=</w:t>
      </w:r>
      <w:r w:rsidRPr="00E63E03"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"0.0.1"</w:t>
      </w: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author=</w:t>
      </w:r>
      <w:r w:rsidRPr="00E63E03"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"Jeff Hale"</w:t>
      </w: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proofErr w:type="spellStart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author_email</w:t>
      </w:r>
      <w:proofErr w:type="spellEnd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=</w:t>
      </w:r>
      <w:r w:rsidRPr="00E63E03"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"jeffmshale@gmail.com"</w:t>
      </w: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description=</w:t>
      </w:r>
      <w:r w:rsidRPr="00E63E03"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"A package to convert your </w:t>
      </w:r>
      <w:proofErr w:type="spellStart"/>
      <w:r w:rsidRPr="00E63E03"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Jupyter</w:t>
      </w:r>
      <w:proofErr w:type="spellEnd"/>
      <w:r w:rsidRPr="00E63E03"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Notebook"</w:t>
      </w: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proofErr w:type="spellStart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long_description</w:t>
      </w:r>
      <w:proofErr w:type="spellEnd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=readme,</w:t>
      </w: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proofErr w:type="spellStart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long_description_content_type</w:t>
      </w:r>
      <w:proofErr w:type="spellEnd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=</w:t>
      </w:r>
      <w:r w:rsidRPr="00E63E03"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"text/markdown"</w:t>
      </w: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proofErr w:type="spellStart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url</w:t>
      </w:r>
      <w:proofErr w:type="spellEnd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=</w:t>
      </w:r>
      <w:r w:rsidRPr="00E63E03"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"https://github.com/</w:t>
      </w:r>
      <w:proofErr w:type="spellStart"/>
      <w:r w:rsidRPr="00E63E03"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your_package</w:t>
      </w:r>
      <w:proofErr w:type="spellEnd"/>
      <w:r w:rsidRPr="00E63E03"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/homepage/"</w:t>
      </w: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packages=</w:t>
      </w:r>
      <w:proofErr w:type="spellStart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find_packages</w:t>
      </w:r>
      <w:proofErr w:type="spellEnd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(),</w:t>
      </w: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proofErr w:type="spellStart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install_requires</w:t>
      </w:r>
      <w:proofErr w:type="spellEnd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=requirements,</w:t>
      </w: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classifiers=[</w:t>
      </w: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E63E03"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"Programming Language :: Python :: 3.7"</w:t>
      </w: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E63E03">
        <w:rPr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"License :: OSI Approved :: GNU General Public License v3 (GPLv3)"</w:t>
      </w: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],</w:t>
      </w: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222222"/>
        </w:rPr>
      </w:pP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lastRenderedPageBreak/>
        <w:t>)</w:t>
      </w:r>
    </w:p>
    <w:p w:rsidR="00E63E03" w:rsidRPr="00E63E03" w:rsidRDefault="00E63E03" w:rsidP="00E63E03"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>Обратите внимание, что </w:t>
      </w:r>
      <w:proofErr w:type="spellStart"/>
      <w:r w:rsidRPr="00E63E03">
        <w:rPr>
          <w:rFonts w:ascii="Segoe UI" w:hAnsi="Segoe UI" w:cs="Segoe UI"/>
          <w:i/>
          <w:iCs/>
          <w:color w:val="222222"/>
          <w:shd w:val="clear" w:color="auto" w:fill="FFFFFF"/>
        </w:rPr>
        <w:t>long_description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> установлен на содержимое файла README.md. Список требований (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requirements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>), указанный в </w:t>
      </w:r>
      <w:proofErr w:type="spellStart"/>
      <w:r w:rsidRPr="00E63E03">
        <w:rPr>
          <w:rFonts w:ascii="Segoe UI" w:hAnsi="Segoe UI" w:cs="Segoe UI"/>
          <w:i/>
          <w:iCs/>
          <w:color w:val="222222"/>
          <w:shd w:val="clear" w:color="auto" w:fill="FFFFFF"/>
        </w:rPr>
        <w:t>setuptools.setup.install_requires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>, включает в себя все необходимые зависимости для работы вашей библиотеки.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>В отличие от списка библиотек, требуемых для разработки в файле require_dev.txt, этот список должен быть максимально разрешающим. Узнайте почему </w:t>
      </w:r>
      <w:hyperlink r:id="rId7" w:history="1">
        <w:r w:rsidRPr="00E63E03">
          <w:rPr>
            <w:rFonts w:ascii="Segoe UI" w:hAnsi="Segoe UI" w:cs="Segoe UI"/>
            <w:color w:val="992298"/>
            <w:shd w:val="clear" w:color="auto" w:fill="FFFFFF"/>
          </w:rPr>
          <w:t>здесь</w:t>
        </w:r>
      </w:hyperlink>
      <w:r w:rsidRPr="00E63E03">
        <w:rPr>
          <w:rFonts w:ascii="Segoe UI" w:hAnsi="Segoe UI" w:cs="Segoe UI"/>
          <w:color w:val="222222"/>
          <w:shd w:val="clear" w:color="auto" w:fill="FFFFFF"/>
        </w:rPr>
        <w:t>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 xml:space="preserve">Ограничьте список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install_requires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 только тем, что Вам надо — Вам не нужно, чтобы пользователи устанавливали лишние библиотеки. Обратите внимание, что необходимо только перечислить те библиотеки, которые не являются частью стандартной библиотеки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Python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. У Вашего пользователя и так будет установлен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Python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>, если он будет использовать вашу библиотеку.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>Наша библиотека не требует никаких внешних зависимостей, поэтому Вы можете исключить четыре библиотеки, перечисленных в примере выше.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 xml:space="preserve">Соавтор, который разветвляет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репозиторий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 проекта и устанавливает закрепленные библиотеки с помощью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pip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>, будет иметь те же версии, что и Вы. Это значит, что они должны работать.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 xml:space="preserve">Измените информацию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setuptools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 так, чтобы она соответствовала информации вашей библиотеки. Существует множество других необязательных аргументов и классификаторов ключевых слов — см. перечень </w:t>
      </w:r>
      <w:hyperlink r:id="rId8" w:history="1">
        <w:r w:rsidRPr="00E63E03">
          <w:rPr>
            <w:rFonts w:ascii="Segoe UI" w:hAnsi="Segoe UI" w:cs="Segoe UI"/>
            <w:color w:val="992298"/>
            <w:shd w:val="clear" w:color="auto" w:fill="FFFFFF"/>
          </w:rPr>
          <w:t>здесь</w:t>
        </w:r>
      </w:hyperlink>
      <w:r w:rsidRPr="00E63E03">
        <w:rPr>
          <w:rFonts w:ascii="Segoe UI" w:hAnsi="Segoe UI" w:cs="Segoe UI"/>
          <w:color w:val="222222"/>
          <w:shd w:val="clear" w:color="auto" w:fill="FFFFFF"/>
        </w:rPr>
        <w:t>. Более подробные руководства по setup.py можно найти </w:t>
      </w:r>
      <w:hyperlink r:id="rId9" w:history="1">
        <w:r w:rsidRPr="00E63E03">
          <w:rPr>
            <w:rFonts w:ascii="Segoe UI" w:hAnsi="Segoe UI" w:cs="Segoe UI"/>
            <w:color w:val="992298"/>
            <w:shd w:val="clear" w:color="auto" w:fill="FFFFFF"/>
          </w:rPr>
          <w:t>здесь</w:t>
        </w:r>
      </w:hyperlink>
      <w:r w:rsidRPr="00E63E03">
        <w:rPr>
          <w:rFonts w:ascii="Segoe UI" w:hAnsi="Segoe UI" w:cs="Segoe UI"/>
          <w:color w:val="222222"/>
          <w:shd w:val="clear" w:color="auto" w:fill="FFFFFF"/>
        </w:rPr>
        <w:t> и </w:t>
      </w:r>
      <w:hyperlink r:id="rId10" w:history="1">
        <w:r w:rsidRPr="00E63E03">
          <w:rPr>
            <w:rFonts w:ascii="Segoe UI" w:hAnsi="Segoe UI" w:cs="Segoe UI"/>
            <w:color w:val="992298"/>
            <w:shd w:val="clear" w:color="auto" w:fill="FFFFFF"/>
          </w:rPr>
          <w:t>здесь</w:t>
        </w:r>
      </w:hyperlink>
      <w:r w:rsidRPr="00E63E03">
        <w:rPr>
          <w:rFonts w:ascii="Segoe UI" w:hAnsi="Segoe UI" w:cs="Segoe UI"/>
          <w:color w:val="222222"/>
          <w:shd w:val="clear" w:color="auto" w:fill="FFFFFF"/>
        </w:rPr>
        <w:t>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 xml:space="preserve">Сохраните свой код в локальном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репозитории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Git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>. Пора переходить к созданию библиотеки!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</w:p>
    <w:p w:rsidR="00E63E03" w:rsidRPr="00E63E03" w:rsidRDefault="00E63E03" w:rsidP="00E63E03">
      <w:pPr>
        <w:shd w:val="clear" w:color="auto" w:fill="FFFFFF"/>
        <w:spacing w:line="420" w:lineRule="atLeast"/>
        <w:outlineLvl w:val="2"/>
        <w:rPr>
          <w:rFonts w:ascii="Arial" w:hAnsi="Arial" w:cs="Arial"/>
          <w:color w:val="222222"/>
          <w:sz w:val="30"/>
          <w:szCs w:val="30"/>
        </w:rPr>
      </w:pPr>
      <w:r w:rsidRPr="00E63E03">
        <w:rPr>
          <w:rFonts w:ascii="Arial" w:hAnsi="Arial" w:cs="Arial"/>
          <w:color w:val="222222"/>
          <w:sz w:val="30"/>
          <w:szCs w:val="30"/>
        </w:rPr>
        <w:t>Шаг 10: Соберите первую версию</w:t>
      </w:r>
    </w:p>
    <w:p w:rsidR="00E63E03" w:rsidRPr="00E63E03" w:rsidRDefault="00E63E03" w:rsidP="00E63E03">
      <w:r w:rsidRPr="00E63E03">
        <w:rPr>
          <w:rFonts w:ascii="Segoe UI" w:hAnsi="Segoe UI" w:cs="Segoe UI"/>
          <w:color w:val="222222"/>
        </w:rPr>
        <w:br/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Twine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 — это набор утилит для безопасной публикации библиотек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Python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 на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PyPI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>. Добавьте библиотеку </w:t>
      </w:r>
      <w:proofErr w:type="spellStart"/>
      <w:r w:rsidRPr="00E63E03">
        <w:fldChar w:fldCharType="begin"/>
      </w:r>
      <w:r w:rsidRPr="00E63E03">
        <w:instrText xml:space="preserve"> HYPERLINK "https://pypi.org/project/twine/" </w:instrText>
      </w:r>
      <w:r w:rsidRPr="00E63E03">
        <w:fldChar w:fldCharType="separate"/>
      </w:r>
      <w:r w:rsidRPr="00E63E03">
        <w:rPr>
          <w:rFonts w:ascii="Segoe UI" w:hAnsi="Segoe UI" w:cs="Segoe UI"/>
          <w:color w:val="992298"/>
          <w:shd w:val="clear" w:color="auto" w:fill="FFFFFF"/>
        </w:rPr>
        <w:t>Twine</w:t>
      </w:r>
      <w:proofErr w:type="spellEnd"/>
      <w:r w:rsidRPr="00E63E03">
        <w:fldChar w:fldCharType="end"/>
      </w:r>
      <w:r w:rsidRPr="00E63E03">
        <w:rPr>
          <w:rFonts w:ascii="Segoe UI" w:hAnsi="Segoe UI" w:cs="Segoe UI"/>
          <w:color w:val="222222"/>
          <w:shd w:val="clear" w:color="auto" w:fill="FFFFFF"/>
        </w:rPr>
        <w:t> в следующую пустую строку файла </w:t>
      </w:r>
      <w:r w:rsidRPr="00E63E03">
        <w:rPr>
          <w:rFonts w:ascii="Segoe UI" w:hAnsi="Segoe UI" w:cs="Segoe UI"/>
          <w:i/>
          <w:iCs/>
          <w:color w:val="222222"/>
          <w:shd w:val="clear" w:color="auto" w:fill="FFFFFF"/>
        </w:rPr>
        <w:t>require_dev.txt</w:t>
      </w:r>
      <w:r w:rsidRPr="00E63E03">
        <w:rPr>
          <w:rFonts w:ascii="Segoe UI" w:hAnsi="Segoe UI" w:cs="Segoe UI"/>
          <w:color w:val="222222"/>
          <w:shd w:val="clear" w:color="auto" w:fill="FFFFFF"/>
        </w:rPr>
        <w:t> таким образом: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222222"/>
        </w:rPr>
      </w:pPr>
      <w:proofErr w:type="spellStart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twine</w:t>
      </w:r>
      <w:proofErr w:type="spellEnd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==</w:t>
      </w:r>
      <w:r w:rsidRPr="00E63E03">
        <w:rPr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1.13.0</w:t>
      </w:r>
    </w:p>
    <w:p w:rsidR="00E63E03" w:rsidRPr="00E63E03" w:rsidRDefault="00E63E03" w:rsidP="00E63E03"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 xml:space="preserve">Затем закрепите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Twine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 в Вашей виртуальной среде, переустановив библиотеки needs_dev.txt.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lastRenderedPageBreak/>
        <w:br/>
      </w: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222222"/>
          <w:lang w:val="en-US"/>
        </w:rPr>
      </w:pP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pip install -r requirements_dev.txt</w:t>
      </w:r>
    </w:p>
    <w:p w:rsidR="00E63E03" w:rsidRPr="00E63E03" w:rsidRDefault="00E63E03" w:rsidP="00E63E03"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>Затем выполните следующую команду, чтобы создать файлы библиотеки: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222222"/>
          <w:lang w:val="en-US"/>
        </w:rPr>
      </w:pP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python setup.py </w:t>
      </w:r>
      <w:proofErr w:type="spellStart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sdist</w:t>
      </w:r>
      <w:proofErr w:type="spellEnd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proofErr w:type="spellStart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bdist_wheel</w:t>
      </w:r>
      <w:proofErr w:type="spellEnd"/>
    </w:p>
    <w:p w:rsidR="00E63E03" w:rsidRPr="00E63E03" w:rsidRDefault="00E63E03" w:rsidP="00E63E03"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 xml:space="preserve">Необходимо создать несколько скрытых папок: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dist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,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build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 и — в моем случае —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notebookc.egg-info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. Давайте посмотрим на файлы в папке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dist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>. Файл .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whl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 — это файл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Wheel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 — встроенный дистрибутив. Файл .tar.gz является исходным архивом.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 xml:space="preserve">На компьютере пользователя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pip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 будет по мере возможности устанавливать библиотеки как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wheels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/колеса. Они устанавливаются быстрее. Когда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pip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 не может этого сделать, он возвращается к исходному архиву.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>Давайте подготовимся к загрузке нашего колеса и исходного архива.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</w:p>
    <w:p w:rsidR="00E63E03" w:rsidRPr="00E63E03" w:rsidRDefault="00E63E03" w:rsidP="00E63E03">
      <w:pPr>
        <w:shd w:val="clear" w:color="auto" w:fill="FFFFFF"/>
        <w:spacing w:line="420" w:lineRule="atLeast"/>
        <w:outlineLvl w:val="2"/>
        <w:rPr>
          <w:rFonts w:ascii="Arial" w:hAnsi="Arial" w:cs="Arial"/>
          <w:color w:val="222222"/>
          <w:sz w:val="30"/>
          <w:szCs w:val="30"/>
        </w:rPr>
      </w:pPr>
      <w:r w:rsidRPr="00E63E03">
        <w:rPr>
          <w:rFonts w:ascii="Arial" w:hAnsi="Arial" w:cs="Arial"/>
          <w:color w:val="222222"/>
          <w:sz w:val="30"/>
          <w:szCs w:val="30"/>
        </w:rPr>
        <w:t xml:space="preserve">Шаг 11: Создайте учётную запись </w:t>
      </w:r>
      <w:proofErr w:type="spellStart"/>
      <w:r w:rsidRPr="00E63E03">
        <w:rPr>
          <w:rFonts w:ascii="Arial" w:hAnsi="Arial" w:cs="Arial"/>
          <w:color w:val="222222"/>
          <w:sz w:val="30"/>
          <w:szCs w:val="30"/>
        </w:rPr>
        <w:t>TestPyPI</w:t>
      </w:r>
      <w:proofErr w:type="spellEnd"/>
    </w:p>
    <w:p w:rsidR="00E63E03" w:rsidRPr="00E63E03" w:rsidRDefault="00E63E03" w:rsidP="00E63E03">
      <w:r w:rsidRPr="00E63E03">
        <w:rPr>
          <w:rFonts w:ascii="Segoe UI" w:hAnsi="Segoe UI" w:cs="Segoe UI"/>
          <w:color w:val="222222"/>
        </w:rPr>
        <w:br/>
      </w:r>
      <w:hyperlink r:id="rId11" w:history="1">
        <w:proofErr w:type="spellStart"/>
        <w:r w:rsidRPr="00E63E03">
          <w:rPr>
            <w:rFonts w:ascii="Segoe UI" w:hAnsi="Segoe UI" w:cs="Segoe UI"/>
            <w:color w:val="992298"/>
            <w:shd w:val="clear" w:color="auto" w:fill="FFFFFF"/>
          </w:rPr>
          <w:t>PyPI</w:t>
        </w:r>
        <w:proofErr w:type="spellEnd"/>
      </w:hyperlink>
      <w:r w:rsidRPr="00E63E03">
        <w:rPr>
          <w:rFonts w:ascii="Segoe UI" w:hAnsi="Segoe UI" w:cs="Segoe UI"/>
          <w:color w:val="222222"/>
          <w:shd w:val="clear" w:color="auto" w:fill="FFFFFF"/>
        </w:rPr>
        <w:t xml:space="preserve"> — каталог библиотек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Python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 (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Python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Package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Index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). Это официальный менеджер библиотек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Python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. Если файлы не установлены локально,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pip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 получает их оттуда.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TestPyPI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 — это работающая тестовая версия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PyPI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>. Создайте </w:t>
      </w:r>
      <w:hyperlink r:id="rId12" w:history="1">
        <w:r w:rsidRPr="00E63E03">
          <w:rPr>
            <w:rFonts w:ascii="Segoe UI" w:hAnsi="Segoe UI" w:cs="Segoe UI"/>
            <w:color w:val="992298"/>
            <w:shd w:val="clear" w:color="auto" w:fill="FFFFFF"/>
          </w:rPr>
          <w:t>здесь учетную запись</w:t>
        </w:r>
      </w:hyperlink>
      <w:r w:rsidRPr="00E63E03">
        <w:rPr>
          <w:rFonts w:ascii="Segoe UI" w:hAnsi="Segoe UI" w:cs="Segoe UI"/>
          <w:color w:val="222222"/>
          <w:shd w:val="clear" w:color="auto" w:fill="FFFFFF"/>
        </w:rPr>
        <w:t> 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TestPyPI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 и подтвердите адрес электронной почты. Обратите внимание, что у Вас должны быть отдельные пароли для загрузки на тестовый сайт и официальный сайт.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</w:p>
    <w:p w:rsidR="00E63E03" w:rsidRPr="00E63E03" w:rsidRDefault="00E63E03" w:rsidP="00E63E03">
      <w:pPr>
        <w:shd w:val="clear" w:color="auto" w:fill="FFFFFF"/>
        <w:spacing w:line="420" w:lineRule="atLeast"/>
        <w:outlineLvl w:val="2"/>
        <w:rPr>
          <w:rFonts w:ascii="Arial" w:hAnsi="Arial" w:cs="Arial"/>
          <w:color w:val="222222"/>
          <w:sz w:val="30"/>
          <w:szCs w:val="30"/>
        </w:rPr>
      </w:pPr>
      <w:r w:rsidRPr="00E63E03">
        <w:rPr>
          <w:rFonts w:ascii="Arial" w:hAnsi="Arial" w:cs="Arial"/>
          <w:color w:val="222222"/>
          <w:sz w:val="30"/>
          <w:szCs w:val="30"/>
        </w:rPr>
        <w:t xml:space="preserve">Шаг 12: Опубликуйте библиотеку в </w:t>
      </w:r>
      <w:proofErr w:type="spellStart"/>
      <w:r w:rsidRPr="00E63E03">
        <w:rPr>
          <w:rFonts w:ascii="Arial" w:hAnsi="Arial" w:cs="Arial"/>
          <w:color w:val="222222"/>
          <w:sz w:val="30"/>
          <w:szCs w:val="30"/>
        </w:rPr>
        <w:t>PyPI</w:t>
      </w:r>
      <w:proofErr w:type="spellEnd"/>
    </w:p>
    <w:p w:rsidR="00E63E03" w:rsidRPr="00E63E03" w:rsidRDefault="00E63E03" w:rsidP="00E63E03"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>Используйте </w:t>
      </w:r>
      <w:proofErr w:type="spellStart"/>
      <w:r w:rsidRPr="00E63E03">
        <w:fldChar w:fldCharType="begin"/>
      </w:r>
      <w:r w:rsidRPr="00E63E03">
        <w:instrText xml:space="preserve"> HYPERLINK "https://pypi.org/project/twine/" </w:instrText>
      </w:r>
      <w:r w:rsidRPr="00E63E03">
        <w:fldChar w:fldCharType="separate"/>
      </w:r>
      <w:r w:rsidRPr="00E63E03">
        <w:rPr>
          <w:rFonts w:ascii="Segoe UI" w:hAnsi="Segoe UI" w:cs="Segoe UI"/>
          <w:color w:val="992298"/>
          <w:shd w:val="clear" w:color="auto" w:fill="FFFFFF"/>
        </w:rPr>
        <w:t>Twine</w:t>
      </w:r>
      <w:proofErr w:type="spellEnd"/>
      <w:r w:rsidRPr="00E63E03">
        <w:fldChar w:fldCharType="end"/>
      </w:r>
      <w:r w:rsidRPr="00E63E03">
        <w:rPr>
          <w:rFonts w:ascii="Segoe UI" w:hAnsi="Segoe UI" w:cs="Segoe UI"/>
          <w:color w:val="222222"/>
          <w:shd w:val="clear" w:color="auto" w:fill="FFFFFF"/>
        </w:rPr>
        <w:t xml:space="preserve"> для безопасной публикации вашей библиотеки в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TestPyPI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>. Введите следующую команду — никаких изменений не требуется.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222222"/>
        </w:rPr>
      </w:pPr>
      <w:proofErr w:type="spellStart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twine</w:t>
      </w:r>
      <w:proofErr w:type="spellEnd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upload</w:t>
      </w:r>
      <w:proofErr w:type="spellEnd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--</w:t>
      </w:r>
      <w:proofErr w:type="spellStart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repository-url</w:t>
      </w:r>
      <w:proofErr w:type="spellEnd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https://test.pypi.org/legacy/ </w:t>
      </w:r>
      <w:proofErr w:type="spellStart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dist</w:t>
      </w:r>
      <w:proofErr w:type="spellEnd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/*</w:t>
      </w:r>
    </w:p>
    <w:p w:rsidR="00E63E03" w:rsidRPr="00E63E03" w:rsidRDefault="00E63E03" w:rsidP="00E63E03"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 xml:space="preserve">Вам будет предложено ввести имя пользователя и пароль. Не забывайте, что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lastRenderedPageBreak/>
        <w:t>TestPyPI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 и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PyPI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 имеют разные пароли!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 xml:space="preserve">При необходимости исправьте все ошибки, создайте новый номер версии в файле setup.py и удалите старые артефакты сборки: папки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build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,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dist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 и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egg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>. Перестройте задачу с помощью </w:t>
      </w:r>
      <w:proofErr w:type="spellStart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>python</w:t>
      </w:r>
      <w:proofErr w:type="spellEnd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 xml:space="preserve"> setup.py </w:t>
      </w:r>
      <w:proofErr w:type="spellStart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>sdist</w:t>
      </w:r>
      <w:proofErr w:type="spellEnd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>bdist_wheel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 и повторно загрузите с помощью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Twine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. Наличие номеров версий в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TestPyPI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>, которые ничего не значат, особой роли не играют — Вы единственный, кто будет использовать эти версии библиотек.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>После того, как Вы успешно загрузили свою библиотеку, давайте удостоверимся, что Вы можете установить его и использовать.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</w:p>
    <w:p w:rsidR="00E63E03" w:rsidRPr="00E63E03" w:rsidRDefault="00E63E03" w:rsidP="00E63E03">
      <w:pPr>
        <w:shd w:val="clear" w:color="auto" w:fill="FFFFFF"/>
        <w:spacing w:line="420" w:lineRule="atLeast"/>
        <w:outlineLvl w:val="2"/>
        <w:rPr>
          <w:rFonts w:ascii="Arial" w:hAnsi="Arial" w:cs="Arial"/>
          <w:color w:val="222222"/>
          <w:sz w:val="30"/>
          <w:szCs w:val="30"/>
        </w:rPr>
      </w:pPr>
      <w:r w:rsidRPr="00E63E03">
        <w:rPr>
          <w:rFonts w:ascii="Arial" w:hAnsi="Arial" w:cs="Arial"/>
          <w:color w:val="222222"/>
          <w:sz w:val="30"/>
          <w:szCs w:val="30"/>
        </w:rPr>
        <w:t>Шаг 13: Проверьте и используйте установленную библиотеку</w:t>
      </w:r>
    </w:p>
    <w:p w:rsidR="00E63E03" w:rsidRPr="00E63E03" w:rsidRDefault="00E63E03" w:rsidP="00E63E03"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>Создайте еще одну вкладку в командном интерпретаторе и запустите другую виртуальную среду.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222222"/>
          <w:lang w:val="en-US"/>
        </w:rPr>
      </w:pP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python3</w:t>
      </w:r>
      <w:r w:rsidRPr="00E63E03">
        <w:rPr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.7</w:t>
      </w: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-m </w:t>
      </w:r>
      <w:proofErr w:type="spellStart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venv</w:t>
      </w:r>
      <w:proofErr w:type="spellEnd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proofErr w:type="spellStart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my_env</w:t>
      </w:r>
      <w:proofErr w:type="spellEnd"/>
    </w:p>
    <w:p w:rsidR="00E63E03" w:rsidRPr="00E63E03" w:rsidRDefault="00E63E03" w:rsidP="00E63E03">
      <w:pPr>
        <w:rPr>
          <w:lang w:val="en-US"/>
        </w:rPr>
      </w:pPr>
      <w:r w:rsidRPr="00E63E03">
        <w:rPr>
          <w:rFonts w:ascii="Segoe UI" w:hAnsi="Segoe UI" w:cs="Segoe UI"/>
          <w:color w:val="222222"/>
          <w:lang w:val="en-US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>Активируйте</w:t>
      </w:r>
      <w:r w:rsidRPr="00E63E03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 w:rsidRPr="00E63E03">
        <w:rPr>
          <w:rFonts w:ascii="Segoe UI" w:hAnsi="Segoe UI" w:cs="Segoe UI"/>
          <w:color w:val="222222"/>
          <w:shd w:val="clear" w:color="auto" w:fill="FFFFFF"/>
        </w:rPr>
        <w:t>ее</w:t>
      </w:r>
      <w:r w:rsidRPr="00E63E03">
        <w:rPr>
          <w:rFonts w:ascii="Segoe UI" w:hAnsi="Segoe UI" w:cs="Segoe UI"/>
          <w:color w:val="222222"/>
          <w:shd w:val="clear" w:color="auto" w:fill="FFFFFF"/>
          <w:lang w:val="en-US"/>
        </w:rPr>
        <w:t>.</w:t>
      </w:r>
      <w:r w:rsidRPr="00E63E03">
        <w:rPr>
          <w:rFonts w:ascii="Segoe UI" w:hAnsi="Segoe UI" w:cs="Segoe UI"/>
          <w:color w:val="222222"/>
          <w:lang w:val="en-US"/>
        </w:rPr>
        <w:br/>
      </w:r>
      <w:r w:rsidRPr="00E63E03">
        <w:rPr>
          <w:rFonts w:ascii="Segoe UI" w:hAnsi="Segoe UI" w:cs="Segoe UI"/>
          <w:color w:val="222222"/>
          <w:lang w:val="en-US"/>
        </w:rPr>
        <w:br/>
      </w: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222222"/>
          <w:lang w:val="en-US"/>
        </w:rPr>
      </w:pP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source </w:t>
      </w:r>
      <w:proofErr w:type="spellStart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my_env</w:t>
      </w:r>
      <w:proofErr w:type="spellEnd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/bin/activate</w:t>
      </w:r>
    </w:p>
    <w:p w:rsidR="00E63E03" w:rsidRPr="00E63E03" w:rsidRDefault="00E63E03" w:rsidP="00E63E03"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 xml:space="preserve">Если Вы уже загрузили свою библиотеку на официальный сайт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PyPI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>, то сможете выполнить команду </w:t>
      </w:r>
      <w:proofErr w:type="spellStart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>pip</w:t>
      </w:r>
      <w:proofErr w:type="spellEnd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>install</w:t>
      </w:r>
      <w:proofErr w:type="spellEnd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>your-package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. Мы можем извлечь библиотеку из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TestPyPI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 и установить его с помощью измененной команды.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>Вот официальные инструкции по установке вашей библиотеки из </w:t>
      </w:r>
      <w:proofErr w:type="spellStart"/>
      <w:r w:rsidRPr="00E63E03">
        <w:fldChar w:fldCharType="begin"/>
      </w:r>
      <w:r w:rsidRPr="00E63E03">
        <w:instrText xml:space="preserve"> HYPERLINK "https://packaging.python.org/guides/using-testpypi/" </w:instrText>
      </w:r>
      <w:r w:rsidRPr="00E63E03">
        <w:fldChar w:fldCharType="separate"/>
      </w:r>
      <w:r w:rsidRPr="00E63E03">
        <w:rPr>
          <w:rFonts w:ascii="Segoe UI" w:hAnsi="Segoe UI" w:cs="Segoe UI"/>
          <w:color w:val="992298"/>
          <w:shd w:val="clear" w:color="auto" w:fill="FFFFFF"/>
        </w:rPr>
        <w:t>TestPyPI</w:t>
      </w:r>
      <w:proofErr w:type="spellEnd"/>
      <w:r w:rsidRPr="00E63E03">
        <w:fldChar w:fldCharType="end"/>
      </w:r>
      <w:r w:rsidRPr="00E63E03">
        <w:rPr>
          <w:rFonts w:ascii="Segoe UI" w:hAnsi="Segoe UI" w:cs="Segoe UI"/>
          <w:color w:val="222222"/>
          <w:shd w:val="clear" w:color="auto" w:fill="FFFFFF"/>
        </w:rPr>
        <w:t>: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</w:p>
    <w:p w:rsidR="00E63E03" w:rsidRPr="00E63E03" w:rsidRDefault="00E63E03" w:rsidP="00E63E03">
      <w:pPr>
        <w:shd w:val="clear" w:color="auto" w:fill="FFF7D7"/>
        <w:rPr>
          <w:rFonts w:ascii="Segoe UI" w:hAnsi="Segoe UI" w:cs="Segoe UI"/>
          <w:color w:val="222222"/>
        </w:rPr>
      </w:pPr>
      <w:r w:rsidRPr="00E63E03">
        <w:rPr>
          <w:rFonts w:ascii="Segoe UI" w:hAnsi="Segoe UI" w:cs="Segoe UI"/>
          <w:color w:val="222222"/>
        </w:rPr>
        <w:t xml:space="preserve">Вы можете заставить </w:t>
      </w:r>
      <w:proofErr w:type="spellStart"/>
      <w:r w:rsidRPr="00E63E03">
        <w:rPr>
          <w:rFonts w:ascii="Segoe UI" w:hAnsi="Segoe UI" w:cs="Segoe UI"/>
          <w:color w:val="222222"/>
        </w:rPr>
        <w:t>pip</w:t>
      </w:r>
      <w:proofErr w:type="spellEnd"/>
      <w:r w:rsidRPr="00E63E03">
        <w:rPr>
          <w:rFonts w:ascii="Segoe UI" w:hAnsi="Segoe UI" w:cs="Segoe UI"/>
          <w:color w:val="222222"/>
        </w:rPr>
        <w:t xml:space="preserve"> загружать библиотеки из </w:t>
      </w:r>
      <w:proofErr w:type="spellStart"/>
      <w:r w:rsidRPr="00E63E03">
        <w:rPr>
          <w:rFonts w:ascii="Segoe UI" w:hAnsi="Segoe UI" w:cs="Segoe UI"/>
          <w:color w:val="222222"/>
        </w:rPr>
        <w:t>TestPyPI</w:t>
      </w:r>
      <w:proofErr w:type="spellEnd"/>
      <w:r w:rsidRPr="00E63E03">
        <w:rPr>
          <w:rFonts w:ascii="Segoe UI" w:hAnsi="Segoe UI" w:cs="Segoe UI"/>
          <w:color w:val="222222"/>
        </w:rPr>
        <w:t xml:space="preserve"> вместо </w:t>
      </w:r>
      <w:proofErr w:type="spellStart"/>
      <w:r w:rsidRPr="00E63E03">
        <w:rPr>
          <w:rFonts w:ascii="Segoe UI" w:hAnsi="Segoe UI" w:cs="Segoe UI"/>
          <w:color w:val="222222"/>
        </w:rPr>
        <w:t>PyPI</w:t>
      </w:r>
      <w:proofErr w:type="spellEnd"/>
      <w:r w:rsidRPr="00E63E03">
        <w:rPr>
          <w:rFonts w:ascii="Segoe UI" w:hAnsi="Segoe UI" w:cs="Segoe UI"/>
          <w:color w:val="222222"/>
        </w:rPr>
        <w:t xml:space="preserve">, указав это в </w:t>
      </w:r>
      <w:proofErr w:type="spellStart"/>
      <w:r w:rsidRPr="00E63E03">
        <w:rPr>
          <w:rFonts w:ascii="Segoe UI" w:hAnsi="Segoe UI" w:cs="Segoe UI"/>
          <w:color w:val="222222"/>
        </w:rPr>
        <w:t>index-url</w:t>
      </w:r>
      <w:proofErr w:type="spellEnd"/>
      <w:r w:rsidRPr="00E63E03">
        <w:rPr>
          <w:rFonts w:ascii="Segoe UI" w:hAnsi="Segoe UI" w:cs="Segoe UI"/>
          <w:color w:val="222222"/>
        </w:rPr>
        <w:t>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</w:p>
    <w:p w:rsidR="00E63E03" w:rsidRPr="00E63E03" w:rsidRDefault="00E63E03" w:rsidP="00E63E03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222222"/>
          <w:lang w:val="en-US"/>
        </w:rPr>
      </w:pP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pip install --index-</w:t>
      </w:r>
      <w:proofErr w:type="spellStart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url</w:t>
      </w:r>
      <w:proofErr w:type="spellEnd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https://test.pypi.org/simple/ </w:t>
      </w:r>
      <w:proofErr w:type="spellStart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my_package</w:t>
      </w:r>
      <w:proofErr w:type="spellEnd"/>
    </w:p>
    <w:p w:rsidR="00E63E03" w:rsidRPr="00E63E03" w:rsidRDefault="00E63E03" w:rsidP="00E63E03">
      <w:pPr>
        <w:shd w:val="clear" w:color="auto" w:fill="FFF7D7"/>
        <w:rPr>
          <w:rFonts w:ascii="Segoe UI" w:hAnsi="Segoe UI" w:cs="Segoe UI"/>
          <w:color w:val="222222"/>
        </w:rPr>
      </w:pPr>
      <w:r w:rsidRPr="00E63E03">
        <w:rPr>
          <w:rFonts w:ascii="Segoe UI" w:hAnsi="Segoe UI" w:cs="Segoe UI"/>
          <w:color w:val="222222"/>
        </w:rPr>
        <w:br/>
        <w:t xml:space="preserve">Если хотите, чтобы </w:t>
      </w:r>
      <w:proofErr w:type="spellStart"/>
      <w:r w:rsidRPr="00E63E03">
        <w:rPr>
          <w:rFonts w:ascii="Segoe UI" w:hAnsi="Segoe UI" w:cs="Segoe UI"/>
          <w:color w:val="222222"/>
        </w:rPr>
        <w:t>pip</w:t>
      </w:r>
      <w:proofErr w:type="spellEnd"/>
      <w:r w:rsidRPr="00E63E03">
        <w:rPr>
          <w:rFonts w:ascii="Segoe UI" w:hAnsi="Segoe UI" w:cs="Segoe UI"/>
          <w:color w:val="222222"/>
        </w:rPr>
        <w:t xml:space="preserve"> также извлекал и другие библиотеки из </w:t>
      </w:r>
      <w:proofErr w:type="spellStart"/>
      <w:r w:rsidRPr="00E63E03">
        <w:rPr>
          <w:rFonts w:ascii="Segoe UI" w:hAnsi="Segoe UI" w:cs="Segoe UI"/>
          <w:color w:val="222222"/>
        </w:rPr>
        <w:t>PyPI</w:t>
      </w:r>
      <w:proofErr w:type="spellEnd"/>
      <w:r w:rsidRPr="00E63E03">
        <w:rPr>
          <w:rFonts w:ascii="Segoe UI" w:hAnsi="Segoe UI" w:cs="Segoe UI"/>
          <w:color w:val="222222"/>
        </w:rPr>
        <w:t xml:space="preserve">, Вы можете добавить — </w:t>
      </w:r>
      <w:proofErr w:type="spellStart"/>
      <w:r w:rsidRPr="00E63E03">
        <w:rPr>
          <w:rFonts w:ascii="Segoe UI" w:hAnsi="Segoe UI" w:cs="Segoe UI"/>
          <w:color w:val="222222"/>
        </w:rPr>
        <w:t>extra-index-url</w:t>
      </w:r>
      <w:proofErr w:type="spellEnd"/>
      <w:r w:rsidRPr="00E63E03">
        <w:rPr>
          <w:rFonts w:ascii="Segoe UI" w:hAnsi="Segoe UI" w:cs="Segoe UI"/>
          <w:color w:val="222222"/>
        </w:rPr>
        <w:t xml:space="preserve"> для указания на </w:t>
      </w:r>
      <w:proofErr w:type="spellStart"/>
      <w:r w:rsidRPr="00E63E03">
        <w:rPr>
          <w:rFonts w:ascii="Segoe UI" w:hAnsi="Segoe UI" w:cs="Segoe UI"/>
          <w:color w:val="222222"/>
        </w:rPr>
        <w:t>PyPI</w:t>
      </w:r>
      <w:proofErr w:type="spellEnd"/>
      <w:r w:rsidRPr="00E63E03">
        <w:rPr>
          <w:rFonts w:ascii="Segoe UI" w:hAnsi="Segoe UI" w:cs="Segoe UI"/>
          <w:color w:val="222222"/>
        </w:rPr>
        <w:t xml:space="preserve">. Это полезно, когда тестируемая </w:t>
      </w:r>
      <w:r w:rsidRPr="00E63E03">
        <w:rPr>
          <w:rFonts w:ascii="Segoe UI" w:hAnsi="Segoe UI" w:cs="Segoe UI"/>
          <w:color w:val="222222"/>
        </w:rPr>
        <w:lastRenderedPageBreak/>
        <w:t>библиотека имеет зависимости: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</w:p>
    <w:p w:rsidR="00E63E03" w:rsidRPr="00E63E03" w:rsidRDefault="00E63E03" w:rsidP="00E63E03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222222"/>
        </w:rPr>
      </w:pPr>
      <w:proofErr w:type="spellStart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pip</w:t>
      </w:r>
      <w:proofErr w:type="spellEnd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install</w:t>
      </w:r>
      <w:proofErr w:type="spellEnd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--</w:t>
      </w:r>
      <w:proofErr w:type="spellStart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index-url</w:t>
      </w:r>
      <w:proofErr w:type="spellEnd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https://test.pypi.org/simple/ --</w:t>
      </w:r>
      <w:proofErr w:type="spellStart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extra-index-url</w:t>
      </w:r>
      <w:proofErr w:type="spellEnd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https://pypi.org/simple </w:t>
      </w:r>
      <w:proofErr w:type="spellStart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my_package</w:t>
      </w:r>
      <w:proofErr w:type="spellEnd"/>
    </w:p>
    <w:p w:rsidR="00E63E03" w:rsidRPr="00E63E03" w:rsidRDefault="00E63E03" w:rsidP="00E63E03">
      <w:r w:rsidRPr="00E63E03">
        <w:rPr>
          <w:rFonts w:ascii="Segoe UI" w:hAnsi="Segoe UI" w:cs="Segoe UI"/>
          <w:color w:val="222222"/>
          <w:shd w:val="clear" w:color="auto" w:fill="FFFFFF"/>
        </w:rPr>
        <w:t>Если у вашей библиотеки есть зависимости, используйте вторую команду и подставьте имя вашей библиотеки.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>Вы должны увидеть последнюю версию библиотеки, установленного в Вашей виртуальной среде.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 xml:space="preserve">Чтобы убедиться, что Вы можете использовать свою библиотеку, запустите сеанс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IPython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 в терминале следующим образом: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222222"/>
        </w:rPr>
      </w:pPr>
      <w:proofErr w:type="spellStart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python</w:t>
      </w:r>
      <w:proofErr w:type="spellEnd"/>
    </w:p>
    <w:p w:rsidR="00E63E03" w:rsidRPr="00E63E03" w:rsidRDefault="00E63E03" w:rsidP="00E63E03">
      <w:pPr>
        <w:rPr>
          <w:lang w:val="en-US"/>
        </w:rPr>
      </w:pP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>Импортируйте свою функцию и вызовите ее со строковым аргументом. Вот</w:t>
      </w:r>
      <w:r w:rsidRPr="00E63E03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 w:rsidRPr="00E63E03">
        <w:rPr>
          <w:rFonts w:ascii="Segoe UI" w:hAnsi="Segoe UI" w:cs="Segoe UI"/>
          <w:color w:val="222222"/>
          <w:shd w:val="clear" w:color="auto" w:fill="FFFFFF"/>
        </w:rPr>
        <w:t>как</w:t>
      </w:r>
      <w:r w:rsidRPr="00E63E03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 w:rsidRPr="00E63E03">
        <w:rPr>
          <w:rFonts w:ascii="Segoe UI" w:hAnsi="Segoe UI" w:cs="Segoe UI"/>
          <w:color w:val="222222"/>
          <w:shd w:val="clear" w:color="auto" w:fill="FFFFFF"/>
        </w:rPr>
        <w:t>выглядит</w:t>
      </w:r>
      <w:r w:rsidRPr="00E63E03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 w:rsidRPr="00E63E03">
        <w:rPr>
          <w:rFonts w:ascii="Segoe UI" w:hAnsi="Segoe UI" w:cs="Segoe UI"/>
          <w:color w:val="222222"/>
          <w:shd w:val="clear" w:color="auto" w:fill="FFFFFF"/>
        </w:rPr>
        <w:t>мой</w:t>
      </w:r>
      <w:r w:rsidRPr="00E63E03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 w:rsidRPr="00E63E03">
        <w:rPr>
          <w:rFonts w:ascii="Segoe UI" w:hAnsi="Segoe UI" w:cs="Segoe UI"/>
          <w:color w:val="222222"/>
          <w:shd w:val="clear" w:color="auto" w:fill="FFFFFF"/>
        </w:rPr>
        <w:t>код</w:t>
      </w:r>
      <w:r w:rsidRPr="00E63E03">
        <w:rPr>
          <w:rFonts w:ascii="Segoe UI" w:hAnsi="Segoe UI" w:cs="Segoe UI"/>
          <w:color w:val="222222"/>
          <w:shd w:val="clear" w:color="auto" w:fill="FFFFFF"/>
          <w:lang w:val="en-US"/>
        </w:rPr>
        <w:t>:</w:t>
      </w:r>
      <w:r w:rsidRPr="00E63E03">
        <w:rPr>
          <w:rFonts w:ascii="Segoe UI" w:hAnsi="Segoe UI" w:cs="Segoe UI"/>
          <w:color w:val="222222"/>
          <w:lang w:val="en-US"/>
        </w:rPr>
        <w:br/>
      </w:r>
      <w:r w:rsidRPr="00E63E03">
        <w:rPr>
          <w:rFonts w:ascii="Segoe UI" w:hAnsi="Segoe UI" w:cs="Segoe UI"/>
          <w:color w:val="222222"/>
          <w:lang w:val="en-US"/>
        </w:rPr>
        <w:br/>
      </w: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222222"/>
          <w:lang w:val="en-US"/>
        </w:rPr>
      </w:pPr>
      <w:r w:rsidRPr="00E63E03">
        <w:rPr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from</w:t>
      </w: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proofErr w:type="spellStart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notebookc.notebookc</w:t>
      </w:r>
      <w:proofErr w:type="spellEnd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E63E03">
        <w:rPr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import</w:t>
      </w: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convert</w:t>
      </w:r>
    </w:p>
    <w:p w:rsidR="00E63E03" w:rsidRPr="00E63E03" w:rsidRDefault="00E63E03" w:rsidP="00E63E03">
      <w:pPr>
        <w:rPr>
          <w:lang w:val="en-US"/>
        </w:rPr>
      </w:pPr>
      <w:r w:rsidRPr="00E63E03">
        <w:rPr>
          <w:rFonts w:ascii="Segoe UI" w:hAnsi="Segoe UI" w:cs="Segoe UI"/>
          <w:color w:val="222222"/>
          <w:lang w:val="en-US"/>
        </w:rPr>
        <w:br/>
      </w: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222222"/>
          <w:lang w:val="en-US"/>
        </w:rPr>
      </w:pP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convert(“Jeff”)</w:t>
      </w:r>
    </w:p>
    <w:p w:rsidR="00E63E03" w:rsidRPr="00E63E03" w:rsidRDefault="00E63E03" w:rsidP="00E63E03"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>После я получаю следующий вывод: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222222"/>
          <w:lang w:val="en-US"/>
        </w:rPr>
      </w:pP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I’ll convert a notebook </w:t>
      </w:r>
      <w:r w:rsidRPr="00E63E03">
        <w:rPr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for</w:t>
      </w: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you some day, Jeff.</w:t>
      </w:r>
    </w:p>
    <w:p w:rsidR="00E63E03" w:rsidRPr="00E63E03" w:rsidRDefault="00E63E03" w:rsidP="00E63E03"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 xml:space="preserve">(Когда-нибудь я конвертирую для тебя блокнот,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Джефф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>)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>Я в Вас верю.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</w:p>
    <w:p w:rsidR="00E63E03" w:rsidRPr="00E63E03" w:rsidRDefault="00E63E03" w:rsidP="00E63E03">
      <w:pPr>
        <w:shd w:val="clear" w:color="auto" w:fill="FFFFFF"/>
        <w:spacing w:line="420" w:lineRule="atLeast"/>
        <w:outlineLvl w:val="2"/>
        <w:rPr>
          <w:rFonts w:ascii="Arial" w:hAnsi="Arial" w:cs="Arial"/>
          <w:color w:val="222222"/>
          <w:sz w:val="30"/>
          <w:szCs w:val="30"/>
        </w:rPr>
      </w:pPr>
      <w:r w:rsidRPr="00E63E03">
        <w:rPr>
          <w:rFonts w:ascii="Arial" w:hAnsi="Arial" w:cs="Arial"/>
          <w:color w:val="222222"/>
          <w:sz w:val="30"/>
          <w:szCs w:val="30"/>
        </w:rPr>
        <w:t xml:space="preserve">Шаг 14: Залейте код на </w:t>
      </w:r>
      <w:proofErr w:type="spellStart"/>
      <w:r w:rsidRPr="00E63E03">
        <w:rPr>
          <w:rFonts w:ascii="Arial" w:hAnsi="Arial" w:cs="Arial"/>
          <w:color w:val="222222"/>
          <w:sz w:val="30"/>
          <w:szCs w:val="30"/>
        </w:rPr>
        <w:t>PyPI</w:t>
      </w:r>
      <w:proofErr w:type="spellEnd"/>
    </w:p>
    <w:p w:rsidR="00E63E03" w:rsidRPr="00E63E03" w:rsidRDefault="00E63E03" w:rsidP="00E63E03">
      <w:r w:rsidRPr="00E63E03">
        <w:rPr>
          <w:rFonts w:ascii="Segoe UI" w:hAnsi="Segoe UI" w:cs="Segoe UI"/>
          <w:color w:val="222222"/>
        </w:rPr>
        <w:lastRenderedPageBreak/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 xml:space="preserve">Залейте Ваш код на настоящий сайт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PyPI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>, чтобы люди могли скачать его с помощью </w:t>
      </w:r>
      <w:proofErr w:type="spellStart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>pip</w:t>
      </w:r>
      <w:proofErr w:type="spellEnd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>install</w:t>
      </w:r>
      <w:proofErr w:type="spellEnd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>my_package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>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>Загрузить код можно так: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222222"/>
        </w:rPr>
      </w:pPr>
      <w:proofErr w:type="spellStart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twine</w:t>
      </w:r>
      <w:proofErr w:type="spellEnd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upload</w:t>
      </w:r>
      <w:proofErr w:type="spellEnd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dist</w:t>
      </w:r>
      <w:proofErr w:type="spellEnd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/*</w:t>
      </w:r>
    </w:p>
    <w:p w:rsidR="00E63E03" w:rsidRPr="00E63E03" w:rsidRDefault="00E63E03" w:rsidP="00E63E03"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 xml:space="preserve">Обратите внимание, что Вам нужно обновить номер версии в setup.py, если Вы хотите залить новую версию в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PyPI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>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 xml:space="preserve">Отлично, теперь давайте загрузим нашу работу на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GitHub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>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</w:p>
    <w:p w:rsidR="00E63E03" w:rsidRPr="00E63E03" w:rsidRDefault="00E63E03" w:rsidP="00E63E03">
      <w:pPr>
        <w:shd w:val="clear" w:color="auto" w:fill="FFFFFF"/>
        <w:spacing w:line="420" w:lineRule="atLeast"/>
        <w:outlineLvl w:val="2"/>
        <w:rPr>
          <w:rFonts w:ascii="Arial" w:hAnsi="Arial" w:cs="Arial"/>
          <w:color w:val="222222"/>
          <w:sz w:val="30"/>
          <w:szCs w:val="30"/>
        </w:rPr>
      </w:pPr>
      <w:r w:rsidRPr="00E63E03">
        <w:rPr>
          <w:rFonts w:ascii="Arial" w:hAnsi="Arial" w:cs="Arial"/>
          <w:color w:val="222222"/>
          <w:sz w:val="30"/>
          <w:szCs w:val="30"/>
        </w:rPr>
        <w:t xml:space="preserve">Шаг 15: Залейте библиотеку на </w:t>
      </w:r>
      <w:proofErr w:type="spellStart"/>
      <w:r w:rsidRPr="00E63E03">
        <w:rPr>
          <w:rFonts w:ascii="Arial" w:hAnsi="Arial" w:cs="Arial"/>
          <w:color w:val="222222"/>
          <w:sz w:val="30"/>
          <w:szCs w:val="30"/>
        </w:rPr>
        <w:t>GitHub</w:t>
      </w:r>
      <w:proofErr w:type="spellEnd"/>
    </w:p>
    <w:p w:rsidR="00E63E03" w:rsidRPr="00E63E03" w:rsidRDefault="00E63E03" w:rsidP="00E63E03"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>Убедитесь, что Ваш код сохранен.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 xml:space="preserve">Моя папка проекта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notebookc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 выглядит так: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</w:t>
      </w:r>
      <w:proofErr w:type="spellStart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git</w:t>
      </w:r>
      <w:proofErr w:type="spellEnd"/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</w:t>
      </w:r>
      <w:proofErr w:type="spellStart"/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gitignore</w:t>
      </w:r>
      <w:proofErr w:type="spellEnd"/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LICENSE</w:t>
      </w: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README.md</w:t>
      </w: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requirements_dev.txt</w:t>
      </w: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setup.py</w:t>
      </w: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notebookc/__init__.py</w:t>
      </w:r>
    </w:p>
    <w:p w:rsidR="00E63E03" w:rsidRPr="00E63E03" w:rsidRDefault="00E63E03" w:rsidP="00E63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notebookc/notebookc.py</w:t>
      </w:r>
    </w:p>
    <w:p w:rsidR="00E63E03" w:rsidRPr="00E63E03" w:rsidRDefault="00E63E03" w:rsidP="00E63E03"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 xml:space="preserve">Исключите любые виртуальные среды, которые Вы не хотите загружать. Файл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lastRenderedPageBreak/>
        <w:t>Python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 .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gitignore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, который мы выбрали при создании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репозитория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>, не должен допускать индексации артефактов сборки. Возможно, Вам придется удалить папки виртуальной среды.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 xml:space="preserve">Переместите вашу локальную ветку на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GitHub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 с помощью </w:t>
      </w:r>
      <w:proofErr w:type="spellStart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>git</w:t>
      </w:r>
      <w:proofErr w:type="spellEnd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>push</w:t>
      </w:r>
      <w:proofErr w:type="spellEnd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>origin</w:t>
      </w:r>
      <w:proofErr w:type="spellEnd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>my_branch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>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</w:p>
    <w:p w:rsidR="00E63E03" w:rsidRPr="00E63E03" w:rsidRDefault="00E63E03" w:rsidP="00E63E03">
      <w:pPr>
        <w:shd w:val="clear" w:color="auto" w:fill="FFFFFF"/>
        <w:spacing w:line="420" w:lineRule="atLeast"/>
        <w:outlineLvl w:val="2"/>
        <w:rPr>
          <w:rFonts w:ascii="Arial" w:hAnsi="Arial" w:cs="Arial"/>
          <w:color w:val="222222"/>
          <w:sz w:val="30"/>
          <w:szCs w:val="30"/>
        </w:rPr>
      </w:pPr>
      <w:r w:rsidRPr="00E63E03">
        <w:rPr>
          <w:rFonts w:ascii="Arial" w:hAnsi="Arial" w:cs="Arial"/>
          <w:color w:val="222222"/>
          <w:sz w:val="30"/>
          <w:szCs w:val="30"/>
        </w:rPr>
        <w:t>Шаг 16: Создайте и объедините PR</w:t>
      </w:r>
    </w:p>
    <w:p w:rsidR="00E63E03" w:rsidRPr="00E63E03" w:rsidRDefault="00E63E03" w:rsidP="00E63E03"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 xml:space="preserve">В браузере перейдите к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GitHub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. У Вас должна появиться опция сделать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pull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>-запрос. Нажимайте на зеленые кнопки, чтобы создать, объединить PR и чтобы убрать удаленную ветку.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>Вернувшись в терминал, удалите локальную ветку с </w:t>
      </w:r>
      <w:proofErr w:type="spellStart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>git</w:t>
      </w:r>
      <w:proofErr w:type="spellEnd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>branch</w:t>
      </w:r>
      <w:proofErr w:type="spellEnd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 xml:space="preserve"> -d </w:t>
      </w:r>
      <w:proofErr w:type="spellStart"/>
      <w:r w:rsidRPr="00E63E03">
        <w:rPr>
          <w:rFonts w:ascii="Consolas" w:hAnsi="Consolas" w:cs="Consolas"/>
          <w:color w:val="222222"/>
          <w:sz w:val="21"/>
          <w:szCs w:val="21"/>
          <w:shd w:val="clear" w:color="auto" w:fill="FFFFFF"/>
        </w:rPr>
        <w:t>my_feature_branch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>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</w:p>
    <w:p w:rsidR="00E63E03" w:rsidRPr="00E63E03" w:rsidRDefault="00E63E03" w:rsidP="00E63E03">
      <w:pPr>
        <w:shd w:val="clear" w:color="auto" w:fill="FFFFFF"/>
        <w:spacing w:line="420" w:lineRule="atLeast"/>
        <w:outlineLvl w:val="2"/>
        <w:rPr>
          <w:rFonts w:ascii="Arial" w:hAnsi="Arial" w:cs="Arial"/>
          <w:color w:val="222222"/>
          <w:sz w:val="30"/>
          <w:szCs w:val="30"/>
        </w:rPr>
      </w:pPr>
      <w:r w:rsidRPr="00E63E03">
        <w:rPr>
          <w:rFonts w:ascii="Arial" w:hAnsi="Arial" w:cs="Arial"/>
          <w:color w:val="222222"/>
          <w:sz w:val="30"/>
          <w:szCs w:val="30"/>
        </w:rPr>
        <w:t xml:space="preserve">Шаг 17: Обновите рабочую версию на </w:t>
      </w:r>
      <w:proofErr w:type="spellStart"/>
      <w:r w:rsidRPr="00E63E03">
        <w:rPr>
          <w:rFonts w:ascii="Arial" w:hAnsi="Arial" w:cs="Arial"/>
          <w:color w:val="222222"/>
          <w:sz w:val="30"/>
          <w:szCs w:val="30"/>
        </w:rPr>
        <w:t>GitHub</w:t>
      </w:r>
      <w:proofErr w:type="spellEnd"/>
    </w:p>
    <w:p w:rsidR="00E63E03" w:rsidRPr="00E63E03" w:rsidRDefault="00E63E03" w:rsidP="00E63E03"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 xml:space="preserve">Создайте новую версию библиотеки на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GitHub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 xml:space="preserve">, кликнув на релизы на главной странице </w:t>
      </w:r>
      <w:proofErr w:type="spellStart"/>
      <w:r w:rsidRPr="00E63E03">
        <w:rPr>
          <w:rFonts w:ascii="Segoe UI" w:hAnsi="Segoe UI" w:cs="Segoe UI"/>
          <w:color w:val="222222"/>
          <w:shd w:val="clear" w:color="auto" w:fill="FFFFFF"/>
        </w:rPr>
        <w:t>репозитория</w:t>
      </w:r>
      <w:proofErr w:type="spellEnd"/>
      <w:r w:rsidRPr="00E63E03">
        <w:rPr>
          <w:rFonts w:ascii="Segoe UI" w:hAnsi="Segoe UI" w:cs="Segoe UI"/>
          <w:color w:val="222222"/>
          <w:shd w:val="clear" w:color="auto" w:fill="FFFFFF"/>
        </w:rPr>
        <w:t>. Введите необходимую информацию о релизе и сохраните.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>На сегодня достаточно!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>Мы научимся добавлять другие файлы и папки в будущих статьях.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  <w:shd w:val="clear" w:color="auto" w:fill="FFFFFF"/>
        </w:rPr>
        <w:t>А пока давайте повторим шаги, которые мы разобрали.</w:t>
      </w:r>
      <w:r w:rsidRPr="00E63E03">
        <w:rPr>
          <w:rFonts w:ascii="Segoe UI" w:hAnsi="Segoe UI" w:cs="Segoe UI"/>
          <w:color w:val="222222"/>
        </w:rPr>
        <w:br/>
      </w:r>
      <w:r w:rsidRPr="00E63E03">
        <w:rPr>
          <w:rFonts w:ascii="Segoe UI" w:hAnsi="Segoe UI" w:cs="Segoe UI"/>
          <w:color w:val="222222"/>
        </w:rPr>
        <w:br/>
      </w:r>
    </w:p>
    <w:p w:rsidR="00E63E03" w:rsidRPr="00E63E03" w:rsidRDefault="00E63E03" w:rsidP="00E63E03">
      <w:pPr>
        <w:shd w:val="clear" w:color="auto" w:fill="FFFFFF"/>
        <w:spacing w:line="420" w:lineRule="atLeast"/>
        <w:outlineLvl w:val="2"/>
        <w:rPr>
          <w:rFonts w:ascii="Arial" w:hAnsi="Arial" w:cs="Arial"/>
          <w:color w:val="222222"/>
          <w:sz w:val="30"/>
          <w:szCs w:val="30"/>
        </w:rPr>
      </w:pPr>
      <w:r w:rsidRPr="00E63E03">
        <w:rPr>
          <w:rFonts w:ascii="Arial" w:hAnsi="Arial" w:cs="Arial"/>
          <w:color w:val="222222"/>
          <w:sz w:val="30"/>
          <w:szCs w:val="30"/>
        </w:rPr>
        <w:t>Итог: 17 шагов к рабочей библиотеке</w:t>
      </w:r>
    </w:p>
    <w:p w:rsidR="00E63E03" w:rsidRPr="00E63E03" w:rsidRDefault="00E63E03" w:rsidP="00E63E03">
      <w:r w:rsidRPr="00E63E03">
        <w:rPr>
          <w:rFonts w:ascii="Segoe UI" w:hAnsi="Segoe UI" w:cs="Segoe UI"/>
          <w:color w:val="222222"/>
        </w:rPr>
        <w:br/>
      </w:r>
    </w:p>
    <w:p w:rsidR="00E63E03" w:rsidRPr="00E63E03" w:rsidRDefault="00E63E03" w:rsidP="00E63E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 w:rsidRPr="00E63E03">
        <w:rPr>
          <w:rFonts w:ascii="Segoe UI" w:hAnsi="Segoe UI" w:cs="Segoe UI"/>
          <w:color w:val="222222"/>
        </w:rPr>
        <w:t>Составьте план.</w:t>
      </w:r>
    </w:p>
    <w:p w:rsidR="00E63E03" w:rsidRPr="00E63E03" w:rsidRDefault="00E63E03" w:rsidP="00E63E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 w:rsidRPr="00E63E03">
        <w:rPr>
          <w:rFonts w:ascii="Segoe UI" w:hAnsi="Segoe UI" w:cs="Segoe UI"/>
          <w:color w:val="222222"/>
        </w:rPr>
        <w:t>Дайте имя библиотеке.</w:t>
      </w:r>
    </w:p>
    <w:p w:rsidR="00E63E03" w:rsidRPr="00E63E03" w:rsidRDefault="00E63E03" w:rsidP="00E63E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 w:rsidRPr="00E63E03">
        <w:rPr>
          <w:rFonts w:ascii="Segoe UI" w:hAnsi="Segoe UI" w:cs="Segoe UI"/>
          <w:color w:val="222222"/>
        </w:rPr>
        <w:t>Настройте среду.</w:t>
      </w:r>
    </w:p>
    <w:p w:rsidR="00E63E03" w:rsidRPr="00E63E03" w:rsidRDefault="00E63E03" w:rsidP="00E63E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 w:rsidRPr="00E63E03">
        <w:rPr>
          <w:rFonts w:ascii="Segoe UI" w:hAnsi="Segoe UI" w:cs="Segoe UI"/>
          <w:color w:val="222222"/>
        </w:rPr>
        <w:t xml:space="preserve">Создайте организацию в </w:t>
      </w:r>
      <w:proofErr w:type="spellStart"/>
      <w:r w:rsidRPr="00E63E03">
        <w:rPr>
          <w:rFonts w:ascii="Segoe UI" w:hAnsi="Segoe UI" w:cs="Segoe UI"/>
          <w:color w:val="222222"/>
        </w:rPr>
        <w:t>GitHub</w:t>
      </w:r>
      <w:proofErr w:type="spellEnd"/>
      <w:r w:rsidRPr="00E63E03">
        <w:rPr>
          <w:rFonts w:ascii="Segoe UI" w:hAnsi="Segoe UI" w:cs="Segoe UI"/>
          <w:color w:val="222222"/>
        </w:rPr>
        <w:t>.</w:t>
      </w:r>
    </w:p>
    <w:p w:rsidR="00E63E03" w:rsidRPr="00E63E03" w:rsidRDefault="00E63E03" w:rsidP="00E63E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 w:rsidRPr="00E63E03">
        <w:rPr>
          <w:rFonts w:ascii="Segoe UI" w:hAnsi="Segoe UI" w:cs="Segoe UI"/>
          <w:color w:val="222222"/>
        </w:rPr>
        <w:t xml:space="preserve">Настройте </w:t>
      </w:r>
      <w:proofErr w:type="spellStart"/>
      <w:r w:rsidRPr="00E63E03">
        <w:rPr>
          <w:rFonts w:ascii="Segoe UI" w:hAnsi="Segoe UI" w:cs="Segoe UI"/>
          <w:color w:val="222222"/>
        </w:rPr>
        <w:t>GitHub</w:t>
      </w:r>
      <w:proofErr w:type="spellEnd"/>
      <w:r w:rsidRPr="00E63E03">
        <w:rPr>
          <w:rFonts w:ascii="Segoe UI" w:hAnsi="Segoe UI" w:cs="Segoe UI"/>
          <w:color w:val="222222"/>
        </w:rPr>
        <w:t xml:space="preserve"> </w:t>
      </w:r>
      <w:proofErr w:type="spellStart"/>
      <w:r w:rsidRPr="00E63E03">
        <w:rPr>
          <w:rFonts w:ascii="Segoe UI" w:hAnsi="Segoe UI" w:cs="Segoe UI"/>
          <w:color w:val="222222"/>
        </w:rPr>
        <w:t>Repo</w:t>
      </w:r>
      <w:proofErr w:type="spellEnd"/>
      <w:r w:rsidRPr="00E63E03">
        <w:rPr>
          <w:rFonts w:ascii="Segoe UI" w:hAnsi="Segoe UI" w:cs="Segoe UI"/>
          <w:color w:val="222222"/>
        </w:rPr>
        <w:t>.</w:t>
      </w:r>
    </w:p>
    <w:p w:rsidR="00E63E03" w:rsidRPr="00E63E03" w:rsidRDefault="00E63E03" w:rsidP="00E63E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 w:rsidRPr="00E63E03">
        <w:rPr>
          <w:rFonts w:ascii="Segoe UI" w:hAnsi="Segoe UI" w:cs="Segoe UI"/>
          <w:color w:val="222222"/>
        </w:rPr>
        <w:t>Клонируйте и добавьте директории.</w:t>
      </w:r>
    </w:p>
    <w:p w:rsidR="00E63E03" w:rsidRPr="00E63E03" w:rsidRDefault="00E63E03" w:rsidP="00E63E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 w:rsidRPr="00E63E03">
        <w:rPr>
          <w:rFonts w:ascii="Segoe UI" w:hAnsi="Segoe UI" w:cs="Segoe UI"/>
          <w:color w:val="222222"/>
        </w:rPr>
        <w:t>Скачайте и установите requirements_dev.txt.</w:t>
      </w:r>
    </w:p>
    <w:p w:rsidR="00E63E03" w:rsidRPr="00E63E03" w:rsidRDefault="00E63E03" w:rsidP="00E63E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 w:rsidRPr="00E63E03">
        <w:rPr>
          <w:rFonts w:ascii="Segoe UI" w:hAnsi="Segoe UI" w:cs="Segoe UI"/>
          <w:color w:val="222222"/>
        </w:rPr>
        <w:t>Поработайте с кодом.</w:t>
      </w:r>
    </w:p>
    <w:p w:rsidR="00E63E03" w:rsidRPr="00E63E03" w:rsidRDefault="00E63E03" w:rsidP="00E63E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 w:rsidRPr="00E63E03">
        <w:rPr>
          <w:rFonts w:ascii="Segoe UI" w:hAnsi="Segoe UI" w:cs="Segoe UI"/>
          <w:color w:val="222222"/>
        </w:rPr>
        <w:t>Создайте setup.py.</w:t>
      </w:r>
    </w:p>
    <w:p w:rsidR="00E63E03" w:rsidRPr="00E63E03" w:rsidRDefault="00E63E03" w:rsidP="00E63E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 w:rsidRPr="00E63E03">
        <w:rPr>
          <w:rFonts w:ascii="Segoe UI" w:hAnsi="Segoe UI" w:cs="Segoe UI"/>
          <w:color w:val="222222"/>
        </w:rPr>
        <w:t>Соберите первую версию.</w:t>
      </w:r>
    </w:p>
    <w:p w:rsidR="00E63E03" w:rsidRPr="00E63E03" w:rsidRDefault="00E63E03" w:rsidP="00E63E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 w:rsidRPr="00E63E03">
        <w:rPr>
          <w:rFonts w:ascii="Segoe UI" w:hAnsi="Segoe UI" w:cs="Segoe UI"/>
          <w:color w:val="222222"/>
        </w:rPr>
        <w:t xml:space="preserve">Создайте учётную запись </w:t>
      </w:r>
      <w:proofErr w:type="spellStart"/>
      <w:r w:rsidRPr="00E63E03">
        <w:rPr>
          <w:rFonts w:ascii="Segoe UI" w:hAnsi="Segoe UI" w:cs="Segoe UI"/>
          <w:color w:val="222222"/>
        </w:rPr>
        <w:t>TestPyPI</w:t>
      </w:r>
      <w:proofErr w:type="spellEnd"/>
      <w:r w:rsidRPr="00E63E03">
        <w:rPr>
          <w:rFonts w:ascii="Segoe UI" w:hAnsi="Segoe UI" w:cs="Segoe UI"/>
          <w:color w:val="222222"/>
        </w:rPr>
        <w:t>.</w:t>
      </w:r>
    </w:p>
    <w:p w:rsidR="00E63E03" w:rsidRPr="00E63E03" w:rsidRDefault="00E63E03" w:rsidP="00E63E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 w:rsidRPr="00E63E03">
        <w:rPr>
          <w:rFonts w:ascii="Segoe UI" w:hAnsi="Segoe UI" w:cs="Segoe UI"/>
          <w:color w:val="222222"/>
        </w:rPr>
        <w:t xml:space="preserve">Опубликуйте библиотеку в </w:t>
      </w:r>
      <w:proofErr w:type="spellStart"/>
      <w:r w:rsidRPr="00E63E03">
        <w:rPr>
          <w:rFonts w:ascii="Segoe UI" w:hAnsi="Segoe UI" w:cs="Segoe UI"/>
          <w:color w:val="222222"/>
        </w:rPr>
        <w:t>PyPI</w:t>
      </w:r>
      <w:proofErr w:type="spellEnd"/>
      <w:r w:rsidRPr="00E63E03">
        <w:rPr>
          <w:rFonts w:ascii="Segoe UI" w:hAnsi="Segoe UI" w:cs="Segoe UI"/>
          <w:color w:val="222222"/>
        </w:rPr>
        <w:t>.</w:t>
      </w:r>
    </w:p>
    <w:p w:rsidR="00E63E03" w:rsidRPr="00E63E03" w:rsidRDefault="00E63E03" w:rsidP="00E63E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 w:rsidRPr="00E63E03">
        <w:rPr>
          <w:rFonts w:ascii="Segoe UI" w:hAnsi="Segoe UI" w:cs="Segoe UI"/>
          <w:color w:val="222222"/>
        </w:rPr>
        <w:t>Проверьте и используйте установленную библиотеку.</w:t>
      </w:r>
    </w:p>
    <w:p w:rsidR="00E63E03" w:rsidRPr="00E63E03" w:rsidRDefault="00E63E03" w:rsidP="00E63E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 w:rsidRPr="00E63E03">
        <w:rPr>
          <w:rFonts w:ascii="Segoe UI" w:hAnsi="Segoe UI" w:cs="Segoe UI"/>
          <w:color w:val="222222"/>
        </w:rPr>
        <w:lastRenderedPageBreak/>
        <w:t xml:space="preserve">Залейте код на </w:t>
      </w:r>
      <w:proofErr w:type="spellStart"/>
      <w:r w:rsidRPr="00E63E03">
        <w:rPr>
          <w:rFonts w:ascii="Segoe UI" w:hAnsi="Segoe UI" w:cs="Segoe UI"/>
          <w:color w:val="222222"/>
        </w:rPr>
        <w:t>PyPI</w:t>
      </w:r>
      <w:proofErr w:type="spellEnd"/>
      <w:r w:rsidRPr="00E63E03">
        <w:rPr>
          <w:rFonts w:ascii="Segoe UI" w:hAnsi="Segoe UI" w:cs="Segoe UI"/>
          <w:color w:val="222222"/>
        </w:rPr>
        <w:t>.</w:t>
      </w:r>
    </w:p>
    <w:p w:rsidR="00E63E03" w:rsidRPr="00E63E03" w:rsidRDefault="00E63E03" w:rsidP="00E63E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 w:rsidRPr="00E63E03">
        <w:rPr>
          <w:rFonts w:ascii="Segoe UI" w:hAnsi="Segoe UI" w:cs="Segoe UI"/>
          <w:color w:val="222222"/>
        </w:rPr>
        <w:t xml:space="preserve">Залейте библиотеку на </w:t>
      </w:r>
      <w:proofErr w:type="spellStart"/>
      <w:r w:rsidRPr="00E63E03">
        <w:rPr>
          <w:rFonts w:ascii="Segoe UI" w:hAnsi="Segoe UI" w:cs="Segoe UI"/>
          <w:color w:val="222222"/>
        </w:rPr>
        <w:t>GitHub</w:t>
      </w:r>
      <w:proofErr w:type="spellEnd"/>
      <w:r w:rsidRPr="00E63E03">
        <w:rPr>
          <w:rFonts w:ascii="Segoe UI" w:hAnsi="Segoe UI" w:cs="Segoe UI"/>
          <w:color w:val="222222"/>
        </w:rPr>
        <w:t>.</w:t>
      </w:r>
    </w:p>
    <w:p w:rsidR="00E63E03" w:rsidRPr="00E63E03" w:rsidRDefault="00E63E03" w:rsidP="00E63E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 w:rsidRPr="00E63E03">
        <w:rPr>
          <w:rFonts w:ascii="Segoe UI" w:hAnsi="Segoe UI" w:cs="Segoe UI"/>
          <w:color w:val="222222"/>
        </w:rPr>
        <w:t>Создайте и объедините PR.</w:t>
      </w:r>
    </w:p>
    <w:p w:rsidR="00E63E03" w:rsidRPr="00E63E03" w:rsidRDefault="00E63E03" w:rsidP="00E63E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 w:rsidRPr="00E63E03">
        <w:rPr>
          <w:rFonts w:ascii="Segoe UI" w:hAnsi="Segoe UI" w:cs="Segoe UI"/>
          <w:color w:val="222222"/>
        </w:rPr>
        <w:t xml:space="preserve">Обновите рабочую версию на </w:t>
      </w:r>
      <w:proofErr w:type="spellStart"/>
      <w:r w:rsidRPr="00E63E03">
        <w:rPr>
          <w:rFonts w:ascii="Segoe UI" w:hAnsi="Segoe UI" w:cs="Segoe UI"/>
          <w:color w:val="222222"/>
        </w:rPr>
        <w:t>GitHub</w:t>
      </w:r>
      <w:proofErr w:type="spellEnd"/>
      <w:r w:rsidRPr="00E63E03">
        <w:rPr>
          <w:rFonts w:ascii="Segoe UI" w:hAnsi="Segoe UI" w:cs="Segoe UI"/>
          <w:color w:val="222222"/>
        </w:rPr>
        <w:t>.</w:t>
      </w:r>
    </w:p>
    <w:p w:rsidR="00BD3537" w:rsidRDefault="00BD3537">
      <w:pPr>
        <w:rPr>
          <w:b/>
        </w:rPr>
      </w:pPr>
    </w:p>
    <w:p w:rsidR="00E63E03" w:rsidRDefault="00E63E03">
      <w:pPr>
        <w:rPr>
          <w:b/>
        </w:rPr>
      </w:pPr>
    </w:p>
    <w:p w:rsidR="00E63E03" w:rsidRDefault="00E63E03">
      <w:pPr>
        <w:rPr>
          <w:b/>
        </w:rPr>
      </w:pPr>
      <w:r>
        <w:rPr>
          <w:b/>
        </w:rPr>
        <w:br w:type="page"/>
      </w:r>
    </w:p>
    <w:p w:rsidR="00E63E03" w:rsidRDefault="00E63E03">
      <w:pPr>
        <w:rPr>
          <w:b/>
        </w:rPr>
      </w:pPr>
    </w:p>
    <w:p w:rsidR="00E63E03" w:rsidRDefault="00E63E03" w:rsidP="00E63E03">
      <w:pPr>
        <w:pStyle w:val="1"/>
        <w:shd w:val="clear" w:color="auto" w:fill="FFFFFF"/>
        <w:spacing w:before="0" w:after="60"/>
        <w:rPr>
          <w:rFonts w:ascii="Segoe UI" w:hAnsi="Segoe UI" w:cs="Segoe UI"/>
          <w:color w:val="333333"/>
          <w:sz w:val="48"/>
          <w:szCs w:val="48"/>
        </w:rPr>
      </w:pPr>
      <w:proofErr w:type="spellStart"/>
      <w:r>
        <w:rPr>
          <w:rStyle w:val="posttitle-text"/>
          <w:rFonts w:ascii="Arial" w:hAnsi="Arial" w:cs="Arial"/>
          <w:b/>
          <w:bCs/>
          <w:color w:val="343434"/>
        </w:rPr>
        <w:t>pyqtdeploy</w:t>
      </w:r>
      <w:proofErr w:type="spellEnd"/>
      <w:r>
        <w:rPr>
          <w:rStyle w:val="posttitle-text"/>
          <w:rFonts w:ascii="Arial" w:hAnsi="Arial" w:cs="Arial"/>
          <w:b/>
          <w:bCs/>
          <w:color w:val="343434"/>
        </w:rPr>
        <w:t xml:space="preserve">, или упаковываем </w:t>
      </w:r>
      <w:proofErr w:type="spellStart"/>
      <w:r>
        <w:rPr>
          <w:rStyle w:val="posttitle-text"/>
          <w:rFonts w:ascii="Arial" w:hAnsi="Arial" w:cs="Arial"/>
          <w:b/>
          <w:bCs/>
          <w:color w:val="343434"/>
        </w:rPr>
        <w:t>Python</w:t>
      </w:r>
      <w:proofErr w:type="spellEnd"/>
      <w:r>
        <w:rPr>
          <w:rStyle w:val="posttitle-text"/>
          <w:rFonts w:ascii="Arial" w:hAnsi="Arial" w:cs="Arial"/>
          <w:b/>
          <w:bCs/>
          <w:color w:val="343434"/>
        </w:rPr>
        <w:t xml:space="preserve">-программу в </w:t>
      </w:r>
      <w:proofErr w:type="spellStart"/>
      <w:r>
        <w:rPr>
          <w:rStyle w:val="posttitle-text"/>
          <w:rFonts w:ascii="Arial" w:hAnsi="Arial" w:cs="Arial"/>
          <w:b/>
          <w:bCs/>
          <w:color w:val="343434"/>
        </w:rPr>
        <w:t>exe'шник</w:t>
      </w:r>
      <w:proofErr w:type="spellEnd"/>
      <w:r>
        <w:rPr>
          <w:rStyle w:val="posttitle-text"/>
          <w:rFonts w:ascii="Arial" w:hAnsi="Arial" w:cs="Arial"/>
          <w:b/>
          <w:bCs/>
          <w:color w:val="343434"/>
        </w:rPr>
        <w:t xml:space="preserve">… </w:t>
      </w:r>
      <w:proofErr w:type="spellStart"/>
      <w:r>
        <w:rPr>
          <w:rStyle w:val="posttitle-text"/>
          <w:rFonts w:ascii="Arial" w:hAnsi="Arial" w:cs="Arial"/>
          <w:b/>
          <w:bCs/>
          <w:color w:val="343434"/>
        </w:rPr>
        <w:t>the</w:t>
      </w:r>
      <w:proofErr w:type="spellEnd"/>
      <w:r>
        <w:rPr>
          <w:rStyle w:val="posttitle-text"/>
          <w:rFonts w:ascii="Arial" w:hAnsi="Arial" w:cs="Arial"/>
          <w:b/>
          <w:bCs/>
          <w:color w:val="343434"/>
        </w:rPr>
        <w:t xml:space="preserve"> </w:t>
      </w:r>
      <w:proofErr w:type="spellStart"/>
      <w:r>
        <w:rPr>
          <w:rStyle w:val="posttitle-text"/>
          <w:rFonts w:ascii="Arial" w:hAnsi="Arial" w:cs="Arial"/>
          <w:b/>
          <w:bCs/>
          <w:color w:val="343434"/>
        </w:rPr>
        <w:t>hard</w:t>
      </w:r>
      <w:proofErr w:type="spellEnd"/>
      <w:r>
        <w:rPr>
          <w:rStyle w:val="posttitle-text"/>
          <w:rFonts w:ascii="Arial" w:hAnsi="Arial" w:cs="Arial"/>
          <w:b/>
          <w:bCs/>
          <w:color w:val="343434"/>
        </w:rPr>
        <w:t xml:space="preserve"> </w:t>
      </w:r>
      <w:proofErr w:type="spellStart"/>
      <w:r>
        <w:rPr>
          <w:rStyle w:val="posttitle-text"/>
          <w:rFonts w:ascii="Arial" w:hAnsi="Arial" w:cs="Arial"/>
          <w:b/>
          <w:bCs/>
          <w:color w:val="343434"/>
        </w:rPr>
        <w:t>way</w:t>
      </w:r>
      <w:proofErr w:type="spellEnd"/>
    </w:p>
    <w:p w:rsidR="00E63E03" w:rsidRDefault="00E63E03" w:rsidP="00E63E03">
      <w:pPr>
        <w:numPr>
          <w:ilvl w:val="0"/>
          <w:numId w:val="2"/>
        </w:numPr>
        <w:shd w:val="clear" w:color="auto" w:fill="FFFFFF"/>
        <w:ind w:left="0" w:right="120"/>
        <w:rPr>
          <w:rFonts w:ascii="Segoe UI" w:hAnsi="Segoe UI" w:cs="Segoe UI"/>
          <w:color w:val="5E6973"/>
          <w:sz w:val="20"/>
          <w:szCs w:val="20"/>
        </w:rPr>
      </w:pPr>
      <w:hyperlink r:id="rId13" w:tooltip="Вы не подписаны на этот хаб" w:history="1">
        <w:proofErr w:type="spellStart"/>
        <w:r>
          <w:rPr>
            <w:rStyle w:val="a4"/>
            <w:rFonts w:ascii="Segoe UI" w:hAnsi="Segoe UI" w:cs="Segoe UI"/>
            <w:color w:val="5E6973"/>
          </w:rPr>
          <w:t>Python</w:t>
        </w:r>
        <w:proofErr w:type="spellEnd"/>
      </w:hyperlink>
      <w:r>
        <w:rPr>
          <w:rFonts w:ascii="Segoe UI" w:hAnsi="Segoe UI" w:cs="Segoe UI"/>
          <w:color w:val="5E6973"/>
          <w:sz w:val="20"/>
          <w:szCs w:val="20"/>
        </w:rPr>
        <w:t>,</w:t>
      </w:r>
    </w:p>
    <w:p w:rsidR="00E63E03" w:rsidRDefault="00E63E03" w:rsidP="00E63E03">
      <w:pPr>
        <w:numPr>
          <w:ilvl w:val="0"/>
          <w:numId w:val="2"/>
        </w:numPr>
        <w:shd w:val="clear" w:color="auto" w:fill="FFFFFF"/>
        <w:ind w:left="0" w:right="120"/>
        <w:rPr>
          <w:rFonts w:ascii="Segoe UI" w:hAnsi="Segoe UI" w:cs="Segoe UI"/>
          <w:color w:val="5E6973"/>
          <w:sz w:val="20"/>
          <w:szCs w:val="20"/>
        </w:rPr>
      </w:pPr>
      <w:hyperlink r:id="rId14" w:tooltip="Вы не подписаны на этот хаб" w:history="1">
        <w:proofErr w:type="spellStart"/>
        <w:r>
          <w:rPr>
            <w:rStyle w:val="a4"/>
            <w:rFonts w:ascii="Segoe UI" w:hAnsi="Segoe UI" w:cs="Segoe UI"/>
            <w:color w:val="5E6973"/>
          </w:rPr>
          <w:t>Qt</w:t>
        </w:r>
        <w:proofErr w:type="spellEnd"/>
      </w:hyperlink>
    </w:p>
    <w:p w:rsidR="00E63E03" w:rsidRDefault="00E63E03" w:rsidP="00E63E03">
      <w:pPr>
        <w:numPr>
          <w:ilvl w:val="0"/>
          <w:numId w:val="3"/>
        </w:numPr>
        <w:shd w:val="clear" w:color="auto" w:fill="FFFFFF"/>
        <w:ind w:left="0" w:right="120"/>
        <w:rPr>
          <w:rFonts w:ascii="Segoe UI" w:hAnsi="Segoe UI" w:cs="Segoe UI"/>
          <w:color w:val="333333"/>
          <w:sz w:val="21"/>
          <w:szCs w:val="21"/>
        </w:rPr>
      </w:pPr>
      <w:hyperlink r:id="rId15" w:tooltip="Перейти в песочницу" w:history="1">
        <w:r>
          <w:rPr>
            <w:rStyle w:val="a4"/>
            <w:rFonts w:ascii="Segoe UI" w:hAnsi="Segoe UI" w:cs="Segoe UI"/>
            <w:color w:val="6667A3"/>
            <w:position w:val="-2"/>
            <w:sz w:val="18"/>
            <w:szCs w:val="18"/>
            <w:bdr w:val="single" w:sz="6" w:space="2" w:color="B0B0E2" w:frame="1"/>
          </w:rPr>
          <w:t>Из песочницы</w:t>
        </w:r>
      </w:hyperlink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noProof/>
          <w:color w:val="22222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КДП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3E61C8" id="Прямоугольник 5" o:spid="_x0000_s1026" alt="КДПВ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Kf1Y3OkCAADZBQ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Наверняка, каждый, кто хоть раз писал что-то на </w:t>
      </w:r>
      <w:proofErr w:type="spellStart"/>
      <w:r>
        <w:rPr>
          <w:rFonts w:ascii="Segoe UI" w:hAnsi="Segoe UI" w:cs="Segoe UI"/>
          <w:color w:val="222222"/>
        </w:rPr>
        <w:t>Python</w:t>
      </w:r>
      <w:proofErr w:type="spellEnd"/>
      <w:r>
        <w:rPr>
          <w:rFonts w:ascii="Segoe UI" w:hAnsi="Segoe UI" w:cs="Segoe UI"/>
          <w:color w:val="222222"/>
        </w:rPr>
        <w:t>, задумывался о том, как распространять свою программу (или, пусть даже, простой скрипт) без лишней головной боли: без необходимости устанавливать сам интерпретатор, различные зависимости, кроссплатформенно, чтобы одним файлом-</w:t>
      </w:r>
      <w:proofErr w:type="spellStart"/>
      <w:r>
        <w:rPr>
          <w:rFonts w:ascii="Segoe UI" w:hAnsi="Segoe UI" w:cs="Segoe UI"/>
          <w:color w:val="222222"/>
        </w:rPr>
        <w:t>exe'шником</w:t>
      </w:r>
      <w:proofErr w:type="spellEnd"/>
      <w:r>
        <w:rPr>
          <w:rFonts w:ascii="Segoe UI" w:hAnsi="Segoe UI" w:cs="Segoe UI"/>
          <w:color w:val="222222"/>
        </w:rPr>
        <w:t xml:space="preserve"> (на крайний случай, архивом) и минимально возможного размера.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Для этой цели существует немало инструментов: </w:t>
      </w:r>
      <w:proofErr w:type="spellStart"/>
      <w:r>
        <w:rPr>
          <w:rStyle w:val="a7"/>
          <w:rFonts w:ascii="Segoe UI" w:hAnsi="Segoe UI" w:cs="Segoe UI"/>
          <w:color w:val="222222"/>
        </w:rPr>
        <w:t>PyInstaller</w:t>
      </w:r>
      <w:proofErr w:type="spellEnd"/>
      <w:r>
        <w:rPr>
          <w:rFonts w:ascii="Segoe UI" w:hAnsi="Segoe UI" w:cs="Segoe UI"/>
          <w:color w:val="222222"/>
        </w:rPr>
        <w:t>, </w:t>
      </w:r>
      <w:proofErr w:type="spellStart"/>
      <w:r>
        <w:rPr>
          <w:rStyle w:val="a7"/>
          <w:rFonts w:ascii="Segoe UI" w:hAnsi="Segoe UI" w:cs="Segoe UI"/>
          <w:color w:val="222222"/>
        </w:rPr>
        <w:t>cx_Freeze</w:t>
      </w:r>
      <w:proofErr w:type="spellEnd"/>
      <w:r>
        <w:rPr>
          <w:rFonts w:ascii="Segoe UI" w:hAnsi="Segoe UI" w:cs="Segoe UI"/>
          <w:color w:val="222222"/>
        </w:rPr>
        <w:t>, </w:t>
      </w:r>
      <w:r>
        <w:rPr>
          <w:rStyle w:val="a7"/>
          <w:rFonts w:ascii="Segoe UI" w:hAnsi="Segoe UI" w:cs="Segoe UI"/>
          <w:color w:val="222222"/>
        </w:rPr>
        <w:t>py2exe</w:t>
      </w:r>
      <w:r>
        <w:rPr>
          <w:rFonts w:ascii="Segoe UI" w:hAnsi="Segoe UI" w:cs="Segoe UI"/>
          <w:color w:val="222222"/>
        </w:rPr>
        <w:t>, </w:t>
      </w:r>
      <w:r>
        <w:rPr>
          <w:rStyle w:val="a7"/>
          <w:rFonts w:ascii="Segoe UI" w:hAnsi="Segoe UI" w:cs="Segoe UI"/>
          <w:color w:val="222222"/>
        </w:rPr>
        <w:t>py2app</w:t>
      </w:r>
      <w:r>
        <w:rPr>
          <w:rFonts w:ascii="Segoe UI" w:hAnsi="Segoe UI" w:cs="Segoe UI"/>
          <w:color w:val="222222"/>
        </w:rPr>
        <w:t>, </w:t>
      </w:r>
      <w:proofErr w:type="spellStart"/>
      <w:r>
        <w:rPr>
          <w:rStyle w:val="a7"/>
          <w:rFonts w:ascii="Segoe UI" w:hAnsi="Segoe UI" w:cs="Segoe UI"/>
          <w:color w:val="222222"/>
        </w:rPr>
        <w:t>Nuitka</w:t>
      </w:r>
      <w:proofErr w:type="spellEnd"/>
      <w:r>
        <w:rPr>
          <w:rFonts w:ascii="Segoe UI" w:hAnsi="Segoe UI" w:cs="Segoe UI"/>
          <w:color w:val="222222"/>
        </w:rPr>
        <w:t> и многие другие… Но что, если вы используете в своей программе </w:t>
      </w:r>
      <w:proofErr w:type="spellStart"/>
      <w:r>
        <w:rPr>
          <w:rStyle w:val="a7"/>
          <w:rFonts w:ascii="Segoe UI" w:hAnsi="Segoe UI" w:cs="Segoe UI"/>
          <w:color w:val="222222"/>
        </w:rPr>
        <w:t>PyQt</w:t>
      </w:r>
      <w:proofErr w:type="spellEnd"/>
      <w:r>
        <w:rPr>
          <w:rFonts w:ascii="Segoe UI" w:hAnsi="Segoe UI" w:cs="Segoe UI"/>
          <w:color w:val="222222"/>
        </w:rPr>
        <w:t xml:space="preserve">? Несмотря на то, что многие (если не все) из выше перечисленных инструментов умеют упаковывать программы, использующие </w:t>
      </w:r>
      <w:proofErr w:type="spellStart"/>
      <w:r>
        <w:rPr>
          <w:rFonts w:ascii="Segoe UI" w:hAnsi="Segoe UI" w:cs="Segoe UI"/>
          <w:color w:val="222222"/>
        </w:rPr>
        <w:t>PyQt</w:t>
      </w:r>
      <w:proofErr w:type="spellEnd"/>
      <w:r>
        <w:rPr>
          <w:rFonts w:ascii="Segoe UI" w:hAnsi="Segoe UI" w:cs="Segoe UI"/>
          <w:color w:val="222222"/>
        </w:rPr>
        <w:t xml:space="preserve">, существует другой инструмент от разработчиков самого </w:t>
      </w:r>
      <w:proofErr w:type="spellStart"/>
      <w:r>
        <w:rPr>
          <w:rFonts w:ascii="Segoe UI" w:hAnsi="Segoe UI" w:cs="Segoe UI"/>
          <w:color w:val="222222"/>
        </w:rPr>
        <w:t>PyQt</w:t>
      </w:r>
      <w:proofErr w:type="spellEnd"/>
      <w:r>
        <w:rPr>
          <w:rFonts w:ascii="Segoe UI" w:hAnsi="Segoe UI" w:cs="Segoe UI"/>
          <w:color w:val="222222"/>
        </w:rPr>
        <w:t xml:space="preserve"> под названием </w:t>
      </w:r>
      <w:proofErr w:type="spellStart"/>
      <w:r>
        <w:rPr>
          <w:rFonts w:ascii="Segoe UI" w:hAnsi="Segoe UI" w:cs="Segoe UI"/>
          <w:color w:val="222222"/>
        </w:rPr>
        <w:fldChar w:fldCharType="begin"/>
      </w:r>
      <w:r>
        <w:rPr>
          <w:rFonts w:ascii="Segoe UI" w:hAnsi="Segoe UI" w:cs="Segoe UI"/>
          <w:color w:val="222222"/>
        </w:rPr>
        <w:instrText xml:space="preserve"> HYPERLINK "https://www.riverbankcomputing.com/static/Docs/pyqtdeploy/" </w:instrText>
      </w:r>
      <w:r>
        <w:rPr>
          <w:rFonts w:ascii="Segoe UI" w:hAnsi="Segoe UI" w:cs="Segoe UI"/>
          <w:color w:val="222222"/>
        </w:rPr>
        <w:fldChar w:fldCharType="separate"/>
      </w:r>
      <w:r>
        <w:rPr>
          <w:rStyle w:val="a4"/>
          <w:rFonts w:ascii="Segoe UI" w:hAnsi="Segoe UI" w:cs="Segoe UI"/>
          <w:color w:val="992298"/>
        </w:rPr>
        <w:t>pyqtdeploy</w:t>
      </w:r>
      <w:proofErr w:type="spellEnd"/>
      <w:r>
        <w:rPr>
          <w:rFonts w:ascii="Segoe UI" w:hAnsi="Segoe UI" w:cs="Segoe UI"/>
          <w:color w:val="222222"/>
        </w:rPr>
        <w:fldChar w:fldCharType="end"/>
      </w:r>
      <w:r>
        <w:rPr>
          <w:rFonts w:ascii="Segoe UI" w:hAnsi="Segoe UI" w:cs="Segoe UI"/>
          <w:color w:val="222222"/>
        </w:rPr>
        <w:t xml:space="preserve">. К моему несчастью, я не смог найти ни одного вменяемого </w:t>
      </w:r>
      <w:proofErr w:type="spellStart"/>
      <w:r>
        <w:rPr>
          <w:rFonts w:ascii="Segoe UI" w:hAnsi="Segoe UI" w:cs="Segoe UI"/>
          <w:color w:val="222222"/>
        </w:rPr>
        <w:t>гайда</w:t>
      </w:r>
      <w:proofErr w:type="spellEnd"/>
      <w:r>
        <w:rPr>
          <w:rFonts w:ascii="Segoe UI" w:hAnsi="Segoe UI" w:cs="Segoe UI"/>
          <w:color w:val="222222"/>
        </w:rPr>
        <w:t xml:space="preserve"> по </w:t>
      </w:r>
      <w:proofErr w:type="spellStart"/>
      <w:r>
        <w:rPr>
          <w:rFonts w:ascii="Segoe UI" w:hAnsi="Segoe UI" w:cs="Segoe UI"/>
          <w:color w:val="222222"/>
        </w:rPr>
        <w:t>симу</w:t>
      </w:r>
      <w:proofErr w:type="spellEnd"/>
      <w:r>
        <w:rPr>
          <w:rFonts w:ascii="Segoe UI" w:hAnsi="Segoe UI" w:cs="Segoe UI"/>
          <w:color w:val="222222"/>
        </w:rPr>
        <w:t xml:space="preserve"> чуду, ни на русском, ни на английском. На </w:t>
      </w:r>
      <w:proofErr w:type="spellStart"/>
      <w:r>
        <w:rPr>
          <w:rFonts w:ascii="Segoe UI" w:hAnsi="Segoe UI" w:cs="Segoe UI"/>
          <w:color w:val="222222"/>
        </w:rPr>
        <w:t>хабре</w:t>
      </w:r>
      <w:proofErr w:type="spellEnd"/>
      <w:r>
        <w:rPr>
          <w:rFonts w:ascii="Segoe UI" w:hAnsi="Segoe UI" w:cs="Segoe UI"/>
          <w:color w:val="222222"/>
        </w:rPr>
        <w:t xml:space="preserve"> и вовсе, если верить поиску, есть всего одно упоминание, и то — в комментариях (из него я и узнал про эту утилиту). К сожалению, официальная документация написана довольно поверхностно: не указан ряд опций, которые можно использовать во время сборки, для выяснения которых мне пришлось лезть в исходники, не описан ряд тонкостей, с которыми мне пришлось столкнуться.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Данная статья не претендует на всеобъемлющее описание </w:t>
      </w:r>
      <w:proofErr w:type="spellStart"/>
      <w:r>
        <w:rPr>
          <w:rStyle w:val="a7"/>
          <w:rFonts w:ascii="Segoe UI" w:hAnsi="Segoe UI" w:cs="Segoe UI"/>
          <w:color w:val="222222"/>
        </w:rPr>
        <w:t>pyqtdeploy</w:t>
      </w:r>
      <w:proofErr w:type="spellEnd"/>
      <w:r>
        <w:rPr>
          <w:rFonts w:ascii="Segoe UI" w:hAnsi="Segoe UI" w:cs="Segoe UI"/>
          <w:color w:val="222222"/>
        </w:rPr>
        <w:t> и работы с ним, но, в конце концов, всегда приятно иметь все в одном месте, не так ли?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  <w:bookmarkStart w:id="0" w:name="habracut"/>
      <w:bookmarkEnd w:id="0"/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Style w:val="a8"/>
          <w:rFonts w:ascii="Segoe UI" w:hAnsi="Segoe UI" w:cs="Segoe UI"/>
          <w:color w:val="222222"/>
        </w:rPr>
        <w:t>Замечание.</w:t>
      </w:r>
      <w:r>
        <w:rPr>
          <w:rFonts w:ascii="Segoe UI" w:hAnsi="Segoe UI" w:cs="Segoe UI"/>
          <w:color w:val="222222"/>
        </w:rPr>
        <w:t xml:space="preserve"> В статье исполняемый файл собирается под </w:t>
      </w:r>
      <w:proofErr w:type="spellStart"/>
      <w:r>
        <w:rPr>
          <w:rFonts w:ascii="Segoe UI" w:hAnsi="Segoe UI" w:cs="Segoe UI"/>
          <w:color w:val="222222"/>
        </w:rPr>
        <w:t>linux</w:t>
      </w:r>
      <w:proofErr w:type="spellEnd"/>
      <w:r>
        <w:rPr>
          <w:rFonts w:ascii="Segoe UI" w:hAnsi="Segoe UI" w:cs="Segoe UI"/>
          <w:color w:val="222222"/>
        </w:rPr>
        <w:t>. Несмотря на это, в качестве синонима используется слово "</w:t>
      </w:r>
      <w:proofErr w:type="spellStart"/>
      <w:r>
        <w:rPr>
          <w:rFonts w:ascii="Segoe UI" w:hAnsi="Segoe UI" w:cs="Segoe UI"/>
          <w:color w:val="222222"/>
        </w:rPr>
        <w:t>exe'шник</w:t>
      </w:r>
      <w:proofErr w:type="spellEnd"/>
      <w:r>
        <w:rPr>
          <w:rFonts w:ascii="Segoe UI" w:hAnsi="Segoe UI" w:cs="Segoe UI"/>
          <w:color w:val="222222"/>
        </w:rPr>
        <w:t>" для экономии букв и уменьшения числа повторений.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Все началось с того, что мне захотелось один мой проект запихнуть в исполняемый файл со всеми зависимостями (вы и сами уже догадались). Сначала я решил попробовать провернуть эту операцию с помощью </w:t>
      </w:r>
      <w:proofErr w:type="spellStart"/>
      <w:r>
        <w:rPr>
          <w:rFonts w:ascii="Segoe UI" w:hAnsi="Segoe UI" w:cs="Segoe UI"/>
          <w:color w:val="222222"/>
        </w:rPr>
        <w:t>PyInstaller</w:t>
      </w:r>
      <w:proofErr w:type="spellEnd"/>
      <w:r>
        <w:rPr>
          <w:rFonts w:ascii="Segoe UI" w:hAnsi="Segoe UI" w:cs="Segoe UI"/>
          <w:color w:val="222222"/>
        </w:rPr>
        <w:t xml:space="preserve"> — шикарный инструмент, простой, хорошо документированный. Но на выходе я получил папку размером 170 МБ (для сравнения, весь PyQt5 весил около 180 МБ). Поковырявшись в собранных </w:t>
      </w:r>
      <w:proofErr w:type="spellStart"/>
      <w:r>
        <w:rPr>
          <w:rFonts w:ascii="Segoe UI" w:hAnsi="Segoe UI" w:cs="Segoe UI"/>
          <w:color w:val="222222"/>
        </w:rPr>
        <w:t>либах</w:t>
      </w:r>
      <w:proofErr w:type="spellEnd"/>
      <w:r>
        <w:rPr>
          <w:rFonts w:ascii="Segoe UI" w:hAnsi="Segoe UI" w:cs="Segoe UI"/>
          <w:color w:val="222222"/>
        </w:rPr>
        <w:t xml:space="preserve">, я понял, что используемые мной модули — </w:t>
      </w:r>
      <w:proofErr w:type="spellStart"/>
      <w:r>
        <w:rPr>
          <w:rFonts w:ascii="Segoe UI" w:hAnsi="Segoe UI" w:cs="Segoe UI"/>
          <w:color w:val="222222"/>
        </w:rPr>
        <w:t>QtCore</w:t>
      </w:r>
      <w:proofErr w:type="spellEnd"/>
      <w:r>
        <w:rPr>
          <w:rFonts w:ascii="Segoe UI" w:hAnsi="Segoe UI" w:cs="Segoe UI"/>
          <w:color w:val="222222"/>
        </w:rPr>
        <w:t xml:space="preserve">, </w:t>
      </w:r>
      <w:proofErr w:type="spellStart"/>
      <w:r>
        <w:rPr>
          <w:rFonts w:ascii="Segoe UI" w:hAnsi="Segoe UI" w:cs="Segoe UI"/>
          <w:color w:val="222222"/>
        </w:rPr>
        <w:t>QtGui</w:t>
      </w:r>
      <w:proofErr w:type="spellEnd"/>
      <w:r>
        <w:rPr>
          <w:rFonts w:ascii="Segoe UI" w:hAnsi="Segoe UI" w:cs="Segoe UI"/>
          <w:color w:val="222222"/>
        </w:rPr>
        <w:t xml:space="preserve">, </w:t>
      </w:r>
      <w:proofErr w:type="spellStart"/>
      <w:r>
        <w:rPr>
          <w:rFonts w:ascii="Segoe UI" w:hAnsi="Segoe UI" w:cs="Segoe UI"/>
          <w:color w:val="222222"/>
        </w:rPr>
        <w:t>QtWidgets</w:t>
      </w:r>
      <w:proofErr w:type="spellEnd"/>
      <w:r>
        <w:rPr>
          <w:rFonts w:ascii="Segoe UI" w:hAnsi="Segoe UI" w:cs="Segoe UI"/>
          <w:color w:val="222222"/>
        </w:rPr>
        <w:t xml:space="preserve"> — тащат с собой почти весь пакет. Попытки поиграться с опцией </w:t>
      </w:r>
      <w:r>
        <w:rPr>
          <w:rStyle w:val="HTML"/>
          <w:rFonts w:ascii="Consolas" w:hAnsi="Consolas" w:cs="Consolas"/>
          <w:color w:val="222222"/>
          <w:sz w:val="21"/>
          <w:szCs w:val="21"/>
        </w:rPr>
        <w:t>--</w:t>
      </w:r>
      <w:proofErr w:type="spellStart"/>
      <w:r>
        <w:rPr>
          <w:rStyle w:val="HTML"/>
          <w:rFonts w:ascii="Consolas" w:hAnsi="Consolas" w:cs="Consolas"/>
          <w:color w:val="222222"/>
          <w:sz w:val="21"/>
          <w:szCs w:val="21"/>
        </w:rPr>
        <w:t>exclude-module</w:t>
      </w:r>
      <w:proofErr w:type="spellEnd"/>
      <w:r>
        <w:rPr>
          <w:rFonts w:ascii="Segoe UI" w:hAnsi="Segoe UI" w:cs="Segoe UI"/>
          <w:color w:val="222222"/>
        </w:rPr>
        <w:t> не увенчались успехом. Справедливости ради, если использовать опцию </w:t>
      </w:r>
      <w:r>
        <w:rPr>
          <w:rStyle w:val="HTML"/>
          <w:rFonts w:ascii="Consolas" w:hAnsi="Consolas" w:cs="Consolas"/>
          <w:color w:val="222222"/>
          <w:sz w:val="21"/>
          <w:szCs w:val="21"/>
        </w:rPr>
        <w:t>--</w:t>
      </w:r>
      <w:proofErr w:type="spellStart"/>
      <w:r>
        <w:rPr>
          <w:rStyle w:val="HTML"/>
          <w:rFonts w:ascii="Consolas" w:hAnsi="Consolas" w:cs="Consolas"/>
          <w:color w:val="222222"/>
          <w:sz w:val="21"/>
          <w:szCs w:val="21"/>
        </w:rPr>
        <w:t>onefile</w:t>
      </w:r>
      <w:proofErr w:type="spellEnd"/>
      <w:r>
        <w:rPr>
          <w:rFonts w:ascii="Segoe UI" w:hAnsi="Segoe UI" w:cs="Segoe UI"/>
          <w:color w:val="222222"/>
        </w:rPr>
        <w:t xml:space="preserve"> и включить сжатие, то получится файл размером 60 МБ, что все равно много. К тому же, во время запуска происходит </w:t>
      </w:r>
      <w:r>
        <w:rPr>
          <w:rFonts w:ascii="Segoe UI" w:hAnsi="Segoe UI" w:cs="Segoe UI"/>
          <w:color w:val="222222"/>
        </w:rPr>
        <w:lastRenderedPageBreak/>
        <w:t xml:space="preserve">разархивирование программы во временную папку, что увеличивает время старта и все равно (пусть и где-то там) </w:t>
      </w:r>
      <w:proofErr w:type="spellStart"/>
      <w:r>
        <w:rPr>
          <w:rFonts w:ascii="Segoe UI" w:hAnsi="Segoe UI" w:cs="Segoe UI"/>
          <w:color w:val="222222"/>
        </w:rPr>
        <w:t>отжирает</w:t>
      </w:r>
      <w:proofErr w:type="spellEnd"/>
      <w:r>
        <w:rPr>
          <w:rFonts w:ascii="Segoe UI" w:hAnsi="Segoe UI" w:cs="Segoe UI"/>
          <w:color w:val="222222"/>
        </w:rPr>
        <w:t xml:space="preserve"> все те же 170 МБ.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Тут мне подвернулся </w:t>
      </w:r>
      <w:proofErr w:type="spellStart"/>
      <w:r>
        <w:rPr>
          <w:rFonts w:ascii="Segoe UI" w:hAnsi="Segoe UI" w:cs="Segoe UI"/>
          <w:color w:val="222222"/>
        </w:rPr>
        <w:t>pyqtdeploy</w:t>
      </w:r>
      <w:proofErr w:type="spellEnd"/>
      <w:r>
        <w:rPr>
          <w:rFonts w:ascii="Segoe UI" w:hAnsi="Segoe UI" w:cs="Segoe UI"/>
          <w:color w:val="222222"/>
        </w:rPr>
        <w:t xml:space="preserve">. "Утилита от самих разработчиков </w:t>
      </w:r>
      <w:proofErr w:type="spellStart"/>
      <w:r>
        <w:rPr>
          <w:rFonts w:ascii="Segoe UI" w:hAnsi="Segoe UI" w:cs="Segoe UI"/>
          <w:color w:val="222222"/>
        </w:rPr>
        <w:t>PyQt</w:t>
      </w:r>
      <w:proofErr w:type="spellEnd"/>
      <w:r>
        <w:rPr>
          <w:rFonts w:ascii="Segoe UI" w:hAnsi="Segoe UI" w:cs="Segoe UI"/>
          <w:color w:val="222222"/>
        </w:rPr>
        <w:t xml:space="preserve">… Ну уж они-то должны знать, как </w:t>
      </w:r>
      <w:proofErr w:type="spellStart"/>
      <w:r>
        <w:rPr>
          <w:rFonts w:ascii="Segoe UI" w:hAnsi="Segoe UI" w:cs="Segoe UI"/>
          <w:color w:val="222222"/>
        </w:rPr>
        <w:t>по-максимуму</w:t>
      </w:r>
      <w:proofErr w:type="spellEnd"/>
      <w:r>
        <w:rPr>
          <w:rFonts w:ascii="Segoe UI" w:hAnsi="Segoe UI" w:cs="Segoe UI"/>
          <w:color w:val="222222"/>
        </w:rPr>
        <w:t xml:space="preserve"> отвязаться от лишних зависимостей внутри </w:t>
      </w:r>
      <w:proofErr w:type="spellStart"/>
      <w:r>
        <w:rPr>
          <w:rFonts w:ascii="Segoe UI" w:hAnsi="Segoe UI" w:cs="Segoe UI"/>
          <w:color w:val="222222"/>
        </w:rPr>
        <w:t>PyQt</w:t>
      </w:r>
      <w:proofErr w:type="spellEnd"/>
      <w:r>
        <w:rPr>
          <w:rFonts w:ascii="Segoe UI" w:hAnsi="Segoe UI" w:cs="Segoe UI"/>
          <w:color w:val="222222"/>
        </w:rPr>
        <w:t xml:space="preserve"> и </w:t>
      </w:r>
      <w:proofErr w:type="spellStart"/>
      <w:r>
        <w:rPr>
          <w:rFonts w:ascii="Segoe UI" w:hAnsi="Segoe UI" w:cs="Segoe UI"/>
          <w:color w:val="222222"/>
        </w:rPr>
        <w:t>Qt</w:t>
      </w:r>
      <w:proofErr w:type="spellEnd"/>
      <w:r>
        <w:rPr>
          <w:rFonts w:ascii="Segoe UI" w:hAnsi="Segoe UI" w:cs="Segoe UI"/>
          <w:color w:val="222222"/>
        </w:rPr>
        <w:t>?" — подумал я и взялся плотненько за сей агрегат.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Так что же такое </w:t>
      </w:r>
      <w:proofErr w:type="spellStart"/>
      <w:r>
        <w:rPr>
          <w:rFonts w:ascii="Segoe UI" w:hAnsi="Segoe UI" w:cs="Segoe UI"/>
          <w:color w:val="222222"/>
        </w:rPr>
        <w:t>pyqtdeploy</w:t>
      </w:r>
      <w:proofErr w:type="spellEnd"/>
      <w:r>
        <w:rPr>
          <w:rFonts w:ascii="Segoe UI" w:hAnsi="Segoe UI" w:cs="Segoe UI"/>
          <w:color w:val="222222"/>
        </w:rPr>
        <w:t xml:space="preserve">? В первом приближении, то же самое, что и выше перечисленные программы. Все ваши модули (стандартная библиотека, </w:t>
      </w:r>
      <w:proofErr w:type="spellStart"/>
      <w:r>
        <w:rPr>
          <w:rFonts w:ascii="Segoe UI" w:hAnsi="Segoe UI" w:cs="Segoe UI"/>
          <w:color w:val="222222"/>
        </w:rPr>
        <w:t>PyQt</w:t>
      </w:r>
      <w:proofErr w:type="spellEnd"/>
      <w:r>
        <w:rPr>
          <w:rFonts w:ascii="Segoe UI" w:hAnsi="Segoe UI" w:cs="Segoe UI"/>
          <w:color w:val="222222"/>
        </w:rPr>
        <w:t xml:space="preserve">, все прочие модули) упаковываются средствами </w:t>
      </w:r>
      <w:proofErr w:type="spellStart"/>
      <w:r>
        <w:rPr>
          <w:rFonts w:ascii="Segoe UI" w:hAnsi="Segoe UI" w:cs="Segoe UI"/>
          <w:color w:val="222222"/>
        </w:rPr>
        <w:t>Qt</w:t>
      </w:r>
      <w:proofErr w:type="spellEnd"/>
      <w:r>
        <w:rPr>
          <w:rFonts w:ascii="Segoe UI" w:hAnsi="Segoe UI" w:cs="Segoe UI"/>
          <w:color w:val="222222"/>
        </w:rPr>
        <w:t xml:space="preserve"> (используется утилита </w:t>
      </w:r>
      <w:proofErr w:type="spellStart"/>
      <w:r>
        <w:rPr>
          <w:rFonts w:ascii="Segoe UI" w:hAnsi="Segoe UI" w:cs="Segoe UI"/>
          <w:color w:val="222222"/>
        </w:rPr>
        <w:t>rcc</w:t>
      </w:r>
      <w:proofErr w:type="spellEnd"/>
      <w:r>
        <w:rPr>
          <w:rFonts w:ascii="Segoe UI" w:hAnsi="Segoe UI" w:cs="Segoe UI"/>
          <w:color w:val="222222"/>
        </w:rPr>
        <w:t xml:space="preserve">) в так называемый файл ресурсов, генерируется обертка вокруг </w:t>
      </w:r>
      <w:proofErr w:type="spellStart"/>
      <w:r>
        <w:rPr>
          <w:rFonts w:ascii="Segoe UI" w:hAnsi="Segoe UI" w:cs="Segoe UI"/>
          <w:color w:val="222222"/>
        </w:rPr>
        <w:t>питоновского</w:t>
      </w:r>
      <w:proofErr w:type="spellEnd"/>
      <w:r>
        <w:rPr>
          <w:rFonts w:ascii="Segoe UI" w:hAnsi="Segoe UI" w:cs="Segoe UI"/>
          <w:color w:val="222222"/>
        </w:rPr>
        <w:t xml:space="preserve"> интерпретатора на C++, позволяющая получать доступ ко все вашим модулям, и потом все это пакуется/компилируется/… в исполняемый файл. Для работы самого </w:t>
      </w:r>
      <w:proofErr w:type="spellStart"/>
      <w:r>
        <w:rPr>
          <w:rFonts w:ascii="Segoe UI" w:hAnsi="Segoe UI" w:cs="Segoe UI"/>
          <w:color w:val="222222"/>
        </w:rPr>
        <w:t>pyqtdeploy</w:t>
      </w:r>
      <w:proofErr w:type="spellEnd"/>
      <w:r>
        <w:rPr>
          <w:rFonts w:ascii="Segoe UI" w:hAnsi="Segoe UI" w:cs="Segoe UI"/>
          <w:color w:val="222222"/>
        </w:rPr>
        <w:t xml:space="preserve"> нужны </w:t>
      </w:r>
      <w:proofErr w:type="spellStart"/>
      <w:r>
        <w:rPr>
          <w:rFonts w:ascii="Segoe UI" w:hAnsi="Segoe UI" w:cs="Segoe UI"/>
          <w:color w:val="222222"/>
        </w:rPr>
        <w:t>Python</w:t>
      </w:r>
      <w:proofErr w:type="spellEnd"/>
      <w:r>
        <w:rPr>
          <w:rFonts w:ascii="Segoe UI" w:hAnsi="Segoe UI" w:cs="Segoe UI"/>
          <w:color w:val="222222"/>
        </w:rPr>
        <w:t xml:space="preserve"> 3.5+ и PyQt5. Перечислим несколько особенностей (за подробностями </w:t>
      </w:r>
      <w:hyperlink r:id="rId16" w:history="1">
        <w:r>
          <w:rPr>
            <w:rStyle w:val="a4"/>
            <w:rFonts w:ascii="Segoe UI" w:hAnsi="Segoe UI" w:cs="Segoe UI"/>
            <w:color w:val="992298"/>
          </w:rPr>
          <w:t>сюда</w:t>
        </w:r>
      </w:hyperlink>
      <w:r>
        <w:rPr>
          <w:rFonts w:ascii="Segoe UI" w:hAnsi="Segoe UI" w:cs="Segoe UI"/>
          <w:color w:val="222222"/>
        </w:rPr>
        <w:t> и </w:t>
      </w:r>
      <w:hyperlink r:id="rId17" w:history="1">
        <w:r>
          <w:rPr>
            <w:rStyle w:val="a4"/>
            <w:rFonts w:ascii="Segoe UI" w:hAnsi="Segoe UI" w:cs="Segoe UI"/>
            <w:color w:val="992298"/>
          </w:rPr>
          <w:t>сюда</w:t>
        </w:r>
      </w:hyperlink>
      <w:r>
        <w:rPr>
          <w:rFonts w:ascii="Segoe UI" w:hAnsi="Segoe UI" w:cs="Segoe UI"/>
          <w:color w:val="222222"/>
        </w:rPr>
        <w:t>):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может собирать </w:t>
      </w:r>
      <w:proofErr w:type="spellStart"/>
      <w:r>
        <w:rPr>
          <w:rFonts w:ascii="Segoe UI" w:hAnsi="Segoe UI" w:cs="Segoe UI"/>
          <w:color w:val="222222"/>
        </w:rPr>
        <w:t>exe'шники</w:t>
      </w:r>
      <w:proofErr w:type="spellEnd"/>
      <w:r>
        <w:rPr>
          <w:rFonts w:ascii="Segoe UI" w:hAnsi="Segoe UI" w:cs="Segoe UI"/>
          <w:color w:val="222222"/>
        </w:rPr>
        <w:t xml:space="preserve"> на основе PyQt4 и PyQt5, </w:t>
      </w:r>
      <w:proofErr w:type="spellStart"/>
      <w:r>
        <w:rPr>
          <w:rFonts w:ascii="Segoe UI" w:hAnsi="Segoe UI" w:cs="Segoe UI"/>
          <w:color w:val="222222"/>
        </w:rPr>
        <w:t>Python</w:t>
      </w:r>
      <w:proofErr w:type="spellEnd"/>
      <w:r>
        <w:rPr>
          <w:rFonts w:ascii="Segoe UI" w:hAnsi="Segoe UI" w:cs="Segoe UI"/>
          <w:color w:val="222222"/>
        </w:rPr>
        <w:t xml:space="preserve"> 2.7 и </w:t>
      </w:r>
      <w:proofErr w:type="spellStart"/>
      <w:r>
        <w:rPr>
          <w:rFonts w:ascii="Segoe UI" w:hAnsi="Segoe UI" w:cs="Segoe UI"/>
          <w:color w:val="222222"/>
        </w:rPr>
        <w:t>Python</w:t>
      </w:r>
      <w:proofErr w:type="spellEnd"/>
      <w:r>
        <w:rPr>
          <w:rFonts w:ascii="Segoe UI" w:hAnsi="Segoe UI" w:cs="Segoe UI"/>
          <w:color w:val="222222"/>
        </w:rPr>
        <w:t xml:space="preserve"> 3.3+ (максимальная поддерживаемая версия на данный момент </w:t>
      </w:r>
      <w:proofErr w:type="spellStart"/>
      <w:r>
        <w:rPr>
          <w:rFonts w:ascii="Segoe UI" w:hAnsi="Segoe UI" w:cs="Segoe UI"/>
          <w:color w:val="222222"/>
        </w:rPr>
        <w:t>Python</w:t>
      </w:r>
      <w:proofErr w:type="spellEnd"/>
      <w:r>
        <w:rPr>
          <w:rFonts w:ascii="Segoe UI" w:hAnsi="Segoe UI" w:cs="Segoe UI"/>
          <w:color w:val="222222"/>
        </w:rPr>
        <w:t xml:space="preserve"> 3.7.2);</w:t>
      </w:r>
    </w:p>
    <w:p w:rsidR="00E63E03" w:rsidRDefault="00E63E03" w:rsidP="00E63E0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позволяет статически (все пихаем в </w:t>
      </w:r>
      <w:proofErr w:type="spellStart"/>
      <w:r>
        <w:rPr>
          <w:rFonts w:ascii="Segoe UI" w:hAnsi="Segoe UI" w:cs="Segoe UI"/>
          <w:color w:val="222222"/>
        </w:rPr>
        <w:t>exe'шник</w:t>
      </w:r>
      <w:proofErr w:type="spellEnd"/>
      <w:r>
        <w:rPr>
          <w:rFonts w:ascii="Segoe UI" w:hAnsi="Segoe UI" w:cs="Segoe UI"/>
          <w:color w:val="222222"/>
        </w:rPr>
        <w:t>) и динамически привязывать зависимости (использовать уже установленные в системе библиотеки, пакеты — с рядом ограничений);</w:t>
      </w:r>
    </w:p>
    <w:p w:rsidR="00E63E03" w:rsidRDefault="00E63E03" w:rsidP="00E63E0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поддерживаемые платформы:</w:t>
      </w:r>
    </w:p>
    <w:p w:rsidR="00E63E03" w:rsidRDefault="00E63E03" w:rsidP="00E63E03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102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android-32;</w:t>
      </w:r>
    </w:p>
    <w:p w:rsidR="00E63E03" w:rsidRDefault="00E63E03" w:rsidP="00E63E03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102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android-64;</w:t>
      </w:r>
    </w:p>
    <w:p w:rsidR="00E63E03" w:rsidRDefault="00E63E03" w:rsidP="00E63E03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102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ios-64;</w:t>
      </w:r>
    </w:p>
    <w:p w:rsidR="00E63E03" w:rsidRDefault="00E63E03" w:rsidP="00E63E03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102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linux-64;</w:t>
      </w:r>
    </w:p>
    <w:p w:rsidR="00E63E03" w:rsidRDefault="00E63E03" w:rsidP="00E63E03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102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macos-64;</w:t>
      </w:r>
    </w:p>
    <w:p w:rsidR="00E63E03" w:rsidRDefault="00E63E03" w:rsidP="00E63E03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102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win-32;</w:t>
      </w:r>
    </w:p>
    <w:p w:rsidR="00E63E03" w:rsidRDefault="00E63E03" w:rsidP="00E63E03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102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win-64;</w:t>
      </w:r>
    </w:p>
    <w:p w:rsidR="00E63E03" w:rsidRDefault="00E63E03" w:rsidP="00E63E0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также позволяет собирать несвязанные с </w:t>
      </w:r>
      <w:proofErr w:type="spellStart"/>
      <w:r>
        <w:rPr>
          <w:rFonts w:ascii="Segoe UI" w:hAnsi="Segoe UI" w:cs="Segoe UI"/>
          <w:color w:val="222222"/>
        </w:rPr>
        <w:t>PyQt</w:t>
      </w:r>
      <w:proofErr w:type="spellEnd"/>
      <w:r>
        <w:rPr>
          <w:rFonts w:ascii="Segoe UI" w:hAnsi="Segoe UI" w:cs="Segoe UI"/>
          <w:color w:val="222222"/>
        </w:rPr>
        <w:t xml:space="preserve"> и </w:t>
      </w:r>
      <w:proofErr w:type="spellStart"/>
      <w:r>
        <w:rPr>
          <w:rFonts w:ascii="Segoe UI" w:hAnsi="Segoe UI" w:cs="Segoe UI"/>
          <w:color w:val="222222"/>
        </w:rPr>
        <w:t>Qt</w:t>
      </w:r>
      <w:proofErr w:type="spellEnd"/>
      <w:r>
        <w:rPr>
          <w:rFonts w:ascii="Segoe UI" w:hAnsi="Segoe UI" w:cs="Segoe UI"/>
          <w:color w:val="222222"/>
        </w:rPr>
        <w:t xml:space="preserve"> программы, но из-за тесной интеграции с </w:t>
      </w:r>
      <w:proofErr w:type="spellStart"/>
      <w:r>
        <w:rPr>
          <w:rFonts w:ascii="Segoe UI" w:hAnsi="Segoe UI" w:cs="Segoe UI"/>
          <w:color w:val="222222"/>
        </w:rPr>
        <w:t>QtCore</w:t>
      </w:r>
      <w:proofErr w:type="spellEnd"/>
      <w:r>
        <w:rPr>
          <w:rFonts w:ascii="Segoe UI" w:hAnsi="Segoe UI" w:cs="Segoe UI"/>
          <w:color w:val="222222"/>
        </w:rPr>
        <w:t>, будет тянуть оттуда кое-что в качестве зависимостей.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br/>
      </w:r>
    </w:p>
    <w:p w:rsidR="00E63E03" w:rsidRDefault="00E63E03" w:rsidP="00E63E03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Установка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pyqtdeploy</w:t>
      </w:r>
      <w:proofErr w:type="spellEnd"/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Как уже было сказано выше, у нас должен быть установлен </w:t>
      </w:r>
      <w:proofErr w:type="spellStart"/>
      <w:r>
        <w:rPr>
          <w:rFonts w:ascii="Segoe UI" w:hAnsi="Segoe UI" w:cs="Segoe UI"/>
          <w:color w:val="222222"/>
        </w:rPr>
        <w:t>Python</w:t>
      </w:r>
      <w:proofErr w:type="spellEnd"/>
      <w:r>
        <w:rPr>
          <w:rFonts w:ascii="Segoe UI" w:hAnsi="Segoe UI" w:cs="Segoe UI"/>
          <w:color w:val="222222"/>
        </w:rPr>
        <w:t xml:space="preserve"> 3.5+ и PyQt5: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br/>
      </w:r>
    </w:p>
    <w:p w:rsidR="00E63E03" w:rsidRDefault="00E63E03" w:rsidP="00E63E03">
      <w:pPr>
        <w:pStyle w:val="HTML0"/>
        <w:shd w:val="clear" w:color="auto" w:fill="FFFFFF"/>
        <w:wordWrap w:val="0"/>
        <w:rPr>
          <w:color w:val="222222"/>
          <w:sz w:val="24"/>
          <w:szCs w:val="24"/>
        </w:rPr>
      </w:pPr>
      <w:proofErr w:type="spellStart"/>
      <w:r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pip</w:t>
      </w:r>
      <w:proofErr w:type="spellEnd"/>
      <w:r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install</w:t>
      </w:r>
      <w:proofErr w:type="spellEnd"/>
      <w:r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PyQt5 </w:t>
      </w:r>
      <w:proofErr w:type="spellStart"/>
      <w:r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pyqtdeploy</w:t>
      </w:r>
      <w:proofErr w:type="spellEnd"/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Сборка нашего </w:t>
      </w:r>
      <w:proofErr w:type="spellStart"/>
      <w:r>
        <w:rPr>
          <w:rFonts w:ascii="Segoe UI" w:hAnsi="Segoe UI" w:cs="Segoe UI"/>
          <w:color w:val="222222"/>
        </w:rPr>
        <w:t>exe'шника</w:t>
      </w:r>
      <w:proofErr w:type="spellEnd"/>
      <w:r>
        <w:rPr>
          <w:rFonts w:ascii="Segoe UI" w:hAnsi="Segoe UI" w:cs="Segoe UI"/>
          <w:color w:val="222222"/>
        </w:rPr>
        <w:t xml:space="preserve"> состоит из нескольких этапов: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Разработка нашей </w:t>
      </w:r>
      <w:proofErr w:type="spellStart"/>
      <w:r>
        <w:rPr>
          <w:rFonts w:ascii="Segoe UI" w:hAnsi="Segoe UI" w:cs="Segoe UI"/>
          <w:color w:val="222222"/>
        </w:rPr>
        <w:t>Python</w:t>
      </w:r>
      <w:proofErr w:type="spellEnd"/>
      <w:r>
        <w:rPr>
          <w:rFonts w:ascii="Segoe UI" w:hAnsi="Segoe UI" w:cs="Segoe UI"/>
          <w:color w:val="222222"/>
        </w:rPr>
        <w:t>-программы, как обычно (сюрприз!);</w:t>
      </w:r>
    </w:p>
    <w:p w:rsidR="00E63E03" w:rsidRDefault="00E63E03" w:rsidP="00E63E03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Сборка так называемого </w:t>
      </w:r>
      <w:proofErr w:type="spellStart"/>
      <w:r>
        <w:rPr>
          <w:rStyle w:val="a8"/>
          <w:rFonts w:ascii="Segoe UI" w:hAnsi="Segoe UI" w:cs="Segoe UI"/>
          <w:color w:val="222222"/>
        </w:rPr>
        <w:t>sysroot</w:t>
      </w:r>
      <w:proofErr w:type="spellEnd"/>
      <w:r>
        <w:rPr>
          <w:rFonts w:ascii="Segoe UI" w:hAnsi="Segoe UI" w:cs="Segoe UI"/>
          <w:color w:val="222222"/>
        </w:rPr>
        <w:t> для нашей платформы, где будут лежать собранные из исходников нужные зависимости;</w:t>
      </w:r>
    </w:p>
    <w:p w:rsidR="00E63E03" w:rsidRDefault="00E63E03" w:rsidP="00E63E03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Создание "проектного" файла с расширением </w:t>
      </w:r>
      <w:r>
        <w:rPr>
          <w:rStyle w:val="a8"/>
          <w:rFonts w:ascii="Segoe UI" w:hAnsi="Segoe UI" w:cs="Segoe UI"/>
          <w:color w:val="222222"/>
        </w:rPr>
        <w:t>.</w:t>
      </w:r>
      <w:proofErr w:type="spellStart"/>
      <w:r>
        <w:rPr>
          <w:rStyle w:val="a8"/>
          <w:rFonts w:ascii="Segoe UI" w:hAnsi="Segoe UI" w:cs="Segoe UI"/>
          <w:color w:val="222222"/>
        </w:rPr>
        <w:t>pdy</w:t>
      </w:r>
      <w:proofErr w:type="spellEnd"/>
      <w:r>
        <w:rPr>
          <w:rFonts w:ascii="Segoe UI" w:hAnsi="Segoe UI" w:cs="Segoe UI"/>
          <w:color w:val="222222"/>
        </w:rPr>
        <w:t xml:space="preserve">, где будет вся необходимая информация для сборки нашего </w:t>
      </w:r>
      <w:proofErr w:type="spellStart"/>
      <w:r>
        <w:rPr>
          <w:rFonts w:ascii="Segoe UI" w:hAnsi="Segoe UI" w:cs="Segoe UI"/>
          <w:color w:val="222222"/>
        </w:rPr>
        <w:t>exe'шника</w:t>
      </w:r>
      <w:proofErr w:type="spellEnd"/>
      <w:r>
        <w:rPr>
          <w:rFonts w:ascii="Segoe UI" w:hAnsi="Segoe UI" w:cs="Segoe UI"/>
          <w:color w:val="222222"/>
        </w:rPr>
        <w:t xml:space="preserve"> (пути к собранным </w:t>
      </w:r>
      <w:proofErr w:type="spellStart"/>
      <w:r>
        <w:rPr>
          <w:rFonts w:ascii="Segoe UI" w:hAnsi="Segoe UI" w:cs="Segoe UI"/>
          <w:color w:val="222222"/>
        </w:rPr>
        <w:t>Qt</w:t>
      </w:r>
      <w:proofErr w:type="spellEnd"/>
      <w:r>
        <w:rPr>
          <w:rFonts w:ascii="Segoe UI" w:hAnsi="Segoe UI" w:cs="Segoe UI"/>
          <w:color w:val="222222"/>
        </w:rPr>
        <w:t xml:space="preserve">, </w:t>
      </w:r>
      <w:proofErr w:type="spellStart"/>
      <w:r>
        <w:rPr>
          <w:rFonts w:ascii="Segoe UI" w:hAnsi="Segoe UI" w:cs="Segoe UI"/>
          <w:color w:val="222222"/>
        </w:rPr>
        <w:t>PyQt</w:t>
      </w:r>
      <w:proofErr w:type="spellEnd"/>
      <w:r>
        <w:rPr>
          <w:rFonts w:ascii="Segoe UI" w:hAnsi="Segoe UI" w:cs="Segoe UI"/>
          <w:color w:val="222222"/>
        </w:rPr>
        <w:t xml:space="preserve">, </w:t>
      </w:r>
      <w:proofErr w:type="spellStart"/>
      <w:r>
        <w:rPr>
          <w:rFonts w:ascii="Segoe UI" w:hAnsi="Segoe UI" w:cs="Segoe UI"/>
          <w:color w:val="222222"/>
        </w:rPr>
        <w:t>Python</w:t>
      </w:r>
      <w:proofErr w:type="spellEnd"/>
      <w:r>
        <w:rPr>
          <w:rFonts w:ascii="Segoe UI" w:hAnsi="Segoe UI" w:cs="Segoe UI"/>
          <w:color w:val="222222"/>
        </w:rPr>
        <w:t>, прочим библиотекам и модулям и другие опции);</w:t>
      </w:r>
    </w:p>
    <w:p w:rsidR="00E63E03" w:rsidRDefault="00E63E03" w:rsidP="00E63E03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Собственно сборка </w:t>
      </w:r>
      <w:proofErr w:type="spellStart"/>
      <w:r>
        <w:rPr>
          <w:rFonts w:ascii="Segoe UI" w:hAnsi="Segoe UI" w:cs="Segoe UI"/>
          <w:color w:val="222222"/>
        </w:rPr>
        <w:t>exe'шника</w:t>
      </w:r>
      <w:proofErr w:type="spellEnd"/>
      <w:r>
        <w:rPr>
          <w:rFonts w:ascii="Segoe UI" w:hAnsi="Segoe UI" w:cs="Segoe UI"/>
          <w:color w:val="222222"/>
        </w:rPr>
        <w:t xml:space="preserve"> с помощью </w:t>
      </w:r>
      <w:proofErr w:type="spellStart"/>
      <w:r>
        <w:rPr>
          <w:rFonts w:ascii="Segoe UI" w:hAnsi="Segoe UI" w:cs="Segoe UI"/>
          <w:color w:val="222222"/>
        </w:rPr>
        <w:t>qmake</w:t>
      </w:r>
      <w:proofErr w:type="spellEnd"/>
      <w:r>
        <w:rPr>
          <w:rFonts w:ascii="Segoe UI" w:hAnsi="Segoe UI" w:cs="Segoe UI"/>
          <w:color w:val="222222"/>
        </w:rPr>
        <w:t>.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br/>
      </w:r>
    </w:p>
    <w:p w:rsidR="00E63E03" w:rsidRDefault="00E63E03" w:rsidP="00E63E03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Структура программы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Возьмем в качестве примера проект со следующей структурой: </w:t>
      </w:r>
      <w:r>
        <w:rPr>
          <w:rStyle w:val="a7"/>
          <w:rFonts w:ascii="Segoe UI" w:hAnsi="Segoe UI" w:cs="Segoe UI"/>
          <w:color w:val="222222"/>
        </w:rPr>
        <w:t>main.py</w:t>
      </w:r>
      <w:r>
        <w:rPr>
          <w:rFonts w:ascii="Segoe UI" w:hAnsi="Segoe UI" w:cs="Segoe UI"/>
          <w:color w:val="222222"/>
        </w:rPr>
        <w:t> — "точка входа" для нашей программы, она вызывает </w:t>
      </w:r>
      <w:r>
        <w:rPr>
          <w:rStyle w:val="a7"/>
          <w:rFonts w:ascii="Segoe UI" w:hAnsi="Segoe UI" w:cs="Segoe UI"/>
          <w:color w:val="222222"/>
        </w:rPr>
        <w:t>mainwindow.py</w:t>
      </w:r>
      <w:r>
        <w:rPr>
          <w:rFonts w:ascii="Segoe UI" w:hAnsi="Segoe UI" w:cs="Segoe UI"/>
          <w:color w:val="222222"/>
        </w:rPr>
        <w:t xml:space="preserve"> — допустим, </w:t>
      </w:r>
      <w:proofErr w:type="spellStart"/>
      <w:r>
        <w:rPr>
          <w:rFonts w:ascii="Segoe UI" w:hAnsi="Segoe UI" w:cs="Segoe UI"/>
          <w:color w:val="222222"/>
        </w:rPr>
        <w:t>отрисовывает</w:t>
      </w:r>
      <w:proofErr w:type="spellEnd"/>
      <w:r>
        <w:rPr>
          <w:rFonts w:ascii="Segoe UI" w:hAnsi="Segoe UI" w:cs="Segoe UI"/>
          <w:color w:val="222222"/>
        </w:rPr>
        <w:t xml:space="preserve"> окошечко с </w:t>
      </w:r>
      <w:proofErr w:type="spellStart"/>
      <w:r>
        <w:rPr>
          <w:rFonts w:ascii="Segoe UI" w:hAnsi="Segoe UI" w:cs="Segoe UI"/>
          <w:color w:val="222222"/>
        </w:rPr>
        <w:t>виджетами</w:t>
      </w:r>
      <w:proofErr w:type="spellEnd"/>
      <w:r>
        <w:rPr>
          <w:rFonts w:ascii="Segoe UI" w:hAnsi="Segoe UI" w:cs="Segoe UI"/>
          <w:color w:val="222222"/>
        </w:rPr>
        <w:t xml:space="preserve"> и берет из </w:t>
      </w:r>
      <w:proofErr w:type="spellStart"/>
      <w:r>
        <w:rPr>
          <w:rStyle w:val="a7"/>
          <w:rFonts w:ascii="Segoe UI" w:hAnsi="Segoe UI" w:cs="Segoe UI"/>
          <w:color w:val="222222"/>
        </w:rPr>
        <w:t>resources</w:t>
      </w:r>
      <w:proofErr w:type="spellEnd"/>
      <w:r>
        <w:rPr>
          <w:rFonts w:ascii="Segoe UI" w:hAnsi="Segoe UI" w:cs="Segoe UI"/>
          <w:color w:val="222222"/>
        </w:rPr>
        <w:t> иконку </w:t>
      </w:r>
      <w:r>
        <w:rPr>
          <w:rStyle w:val="a7"/>
          <w:rFonts w:ascii="Segoe UI" w:hAnsi="Segoe UI" w:cs="Segoe UI"/>
          <w:color w:val="222222"/>
        </w:rPr>
        <w:t>icon.png</w:t>
      </w:r>
      <w:r>
        <w:rPr>
          <w:rFonts w:ascii="Segoe UI" w:hAnsi="Segoe UI" w:cs="Segoe UI"/>
          <w:color w:val="222222"/>
        </w:rPr>
        <w:t> и </w:t>
      </w:r>
      <w:proofErr w:type="spellStart"/>
      <w:r>
        <w:rPr>
          <w:rStyle w:val="a7"/>
          <w:rFonts w:ascii="Segoe UI" w:hAnsi="Segoe UI" w:cs="Segoe UI"/>
          <w:color w:val="222222"/>
        </w:rPr>
        <w:t>mainwindow.ui</w:t>
      </w:r>
      <w:proofErr w:type="spellEnd"/>
      <w:r>
        <w:rPr>
          <w:rFonts w:ascii="Segoe UI" w:hAnsi="Segoe UI" w:cs="Segoe UI"/>
          <w:color w:val="222222"/>
        </w:rPr>
        <w:t xml:space="preserve">, сгенерированный нами с помощью </w:t>
      </w:r>
      <w:proofErr w:type="spellStart"/>
      <w:r>
        <w:rPr>
          <w:rFonts w:ascii="Segoe UI" w:hAnsi="Segoe UI" w:cs="Segoe UI"/>
          <w:color w:val="222222"/>
        </w:rPr>
        <w:t>Qt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Designer</w:t>
      </w:r>
      <w:proofErr w:type="spellEnd"/>
      <w:r>
        <w:rPr>
          <w:rFonts w:ascii="Segoe UI" w:hAnsi="Segoe UI" w:cs="Segoe UI"/>
          <w:color w:val="222222"/>
        </w:rPr>
        <w:t>. Имеющиеся зависимости, версии библиотек и прочие необходимые вещи будут всплывать по ходу повествования: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br/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main.py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src</w:t>
      </w:r>
      <w:proofErr w:type="spellEnd"/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/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|---__init__.py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|---</w:t>
      </w:r>
      <w:proofErr w:type="spellStart"/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gui</w:t>
      </w:r>
      <w:proofErr w:type="spellEnd"/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/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|---mainwindow.py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|---__init__.py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|---resources/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|---__init__.py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|---images/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            |---icon.png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|---__init__.py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|---</w:t>
      </w:r>
      <w:proofErr w:type="spellStart"/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ui</w:t>
      </w:r>
      <w:proofErr w:type="spellEnd"/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/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|---</w:t>
      </w:r>
      <w:proofErr w:type="spellStart"/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mainwindow.ui</w:t>
      </w:r>
      <w:proofErr w:type="spellEnd"/>
    </w:p>
    <w:p w:rsidR="00E63E03" w:rsidRPr="00E63E03" w:rsidRDefault="00E63E03" w:rsidP="00E63E03">
      <w:pPr>
        <w:pStyle w:val="HTML0"/>
        <w:shd w:val="clear" w:color="auto" w:fill="FFFFFF"/>
        <w:wordWrap w:val="0"/>
        <w:rPr>
          <w:color w:val="222222"/>
          <w:sz w:val="24"/>
          <w:szCs w:val="24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|---__init__.py</w:t>
      </w:r>
    </w:p>
    <w:p w:rsidR="00E63E03" w:rsidRPr="00E63E03" w:rsidRDefault="00E63E03" w:rsidP="00E63E03">
      <w:pPr>
        <w:shd w:val="clear" w:color="auto" w:fill="FFFFFF"/>
        <w:rPr>
          <w:rFonts w:ascii="Segoe UI" w:hAnsi="Segoe UI" w:cs="Segoe UI"/>
          <w:color w:val="222222"/>
          <w:lang w:val="en-US"/>
        </w:rPr>
      </w:pPr>
      <w:r w:rsidRPr="00E63E03">
        <w:rPr>
          <w:rFonts w:ascii="Segoe UI" w:hAnsi="Segoe UI" w:cs="Segoe UI"/>
          <w:color w:val="222222"/>
          <w:lang w:val="en-US"/>
        </w:rPr>
        <w:br/>
      </w:r>
    </w:p>
    <w:p w:rsidR="00E63E03" w:rsidRPr="00E63E03" w:rsidRDefault="00E63E03" w:rsidP="00E63E03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Обзор</w:t>
      </w:r>
      <w:r w:rsidRPr="00E63E0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плагинов</w:t>
      </w:r>
      <w:r w:rsidRPr="00E63E0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proofErr w:type="spellStart"/>
      <w:r w:rsidRPr="00E63E0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sysroot</w:t>
      </w:r>
      <w:proofErr w:type="spellEnd"/>
      <w:r w:rsidRPr="00E63E0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(</w:t>
      </w:r>
      <w:hyperlink r:id="rId18" w:history="1">
        <w:r>
          <w:rPr>
            <w:rStyle w:val="a4"/>
            <w:rFonts w:ascii="Arial" w:hAnsi="Arial" w:cs="Arial"/>
            <w:b w:val="0"/>
            <w:bCs w:val="0"/>
            <w:color w:val="992298"/>
            <w:sz w:val="30"/>
            <w:szCs w:val="30"/>
          </w:rPr>
          <w:t>документация</w:t>
        </w:r>
      </w:hyperlink>
      <w:r w:rsidRPr="00E63E0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)</w:t>
      </w:r>
    </w:p>
    <w:p w:rsidR="00E63E03" w:rsidRPr="00E63E03" w:rsidRDefault="00E63E03" w:rsidP="00E63E03">
      <w:pPr>
        <w:shd w:val="clear" w:color="auto" w:fill="FFFFFF"/>
        <w:rPr>
          <w:rFonts w:ascii="Segoe UI" w:hAnsi="Segoe UI" w:cs="Segoe UI"/>
          <w:color w:val="222222"/>
          <w:lang w:val="en-US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Как уже было сказано ранее, на этом этапе мы собираем все необходимые части, которые затем будут использоваться при генерации исполняемого файла. Данный процесс осуществляется с использованием конфигурационного файла </w:t>
      </w:r>
      <w:proofErr w:type="spellStart"/>
      <w:r>
        <w:rPr>
          <w:rStyle w:val="a7"/>
          <w:rFonts w:ascii="Segoe UI" w:hAnsi="Segoe UI" w:cs="Segoe UI"/>
          <w:color w:val="222222"/>
        </w:rPr>
        <w:t>sysroot.json</w:t>
      </w:r>
      <w:proofErr w:type="spellEnd"/>
      <w:r>
        <w:rPr>
          <w:rFonts w:ascii="Segoe UI" w:hAnsi="Segoe UI" w:cs="Segoe UI"/>
          <w:color w:val="222222"/>
        </w:rPr>
        <w:t> (в принципе, вы можете назвать его как хотите и указать затем путь к нему). Он состоит из блоков, каждый из которых описывает сборку отдельного компонента (</w:t>
      </w:r>
      <w:proofErr w:type="spellStart"/>
      <w:r>
        <w:rPr>
          <w:rFonts w:ascii="Segoe UI" w:hAnsi="Segoe UI" w:cs="Segoe UI"/>
          <w:color w:val="222222"/>
        </w:rPr>
        <w:t>Python</w:t>
      </w:r>
      <w:proofErr w:type="spellEnd"/>
      <w:r>
        <w:rPr>
          <w:rFonts w:ascii="Segoe UI" w:hAnsi="Segoe UI" w:cs="Segoe UI"/>
          <w:color w:val="222222"/>
        </w:rPr>
        <w:t xml:space="preserve">, </w:t>
      </w:r>
      <w:proofErr w:type="spellStart"/>
      <w:r>
        <w:rPr>
          <w:rFonts w:ascii="Segoe UI" w:hAnsi="Segoe UI" w:cs="Segoe UI"/>
          <w:color w:val="222222"/>
        </w:rPr>
        <w:t>Qt</w:t>
      </w:r>
      <w:proofErr w:type="spellEnd"/>
      <w:r>
        <w:rPr>
          <w:rFonts w:ascii="Segoe UI" w:hAnsi="Segoe UI" w:cs="Segoe UI"/>
          <w:color w:val="222222"/>
        </w:rPr>
        <w:t xml:space="preserve"> и т.д.). В </w:t>
      </w:r>
      <w:proofErr w:type="spellStart"/>
      <w:r>
        <w:rPr>
          <w:rFonts w:ascii="Segoe UI" w:hAnsi="Segoe UI" w:cs="Segoe UI"/>
          <w:color w:val="222222"/>
        </w:rPr>
        <w:t>pyqtdeploy</w:t>
      </w:r>
      <w:proofErr w:type="spellEnd"/>
      <w:r>
        <w:rPr>
          <w:rFonts w:ascii="Segoe UI" w:hAnsi="Segoe UI" w:cs="Segoe UI"/>
          <w:color w:val="222222"/>
        </w:rPr>
        <w:t xml:space="preserve"> реализован </w:t>
      </w:r>
      <w:hyperlink r:id="rId19" w:anchor="writing-a-component-plugin" w:history="1">
        <w:r>
          <w:rPr>
            <w:rStyle w:val="a4"/>
            <w:rFonts w:ascii="Segoe UI" w:hAnsi="Segoe UI" w:cs="Segoe UI"/>
            <w:color w:val="992298"/>
          </w:rPr>
          <w:t>API</w:t>
        </w:r>
      </w:hyperlink>
      <w:r>
        <w:rPr>
          <w:rFonts w:ascii="Segoe UI" w:hAnsi="Segoe UI" w:cs="Segoe UI"/>
          <w:color w:val="222222"/>
        </w:rPr>
        <w:t>, позволяющий вам написать свой плагин, управляющий сборкой необходимой вам библиотеки/модуля/</w:t>
      </w:r>
      <w:proofErr w:type="spellStart"/>
      <w:r>
        <w:rPr>
          <w:rFonts w:ascii="Segoe UI" w:hAnsi="Segoe UI" w:cs="Segoe UI"/>
          <w:color w:val="222222"/>
        </w:rPr>
        <w:t>whatever</w:t>
      </w:r>
      <w:proofErr w:type="spellEnd"/>
      <w:r>
        <w:rPr>
          <w:rFonts w:ascii="Segoe UI" w:hAnsi="Segoe UI" w:cs="Segoe UI"/>
          <w:color w:val="222222"/>
        </w:rPr>
        <w:t xml:space="preserve">, если он еще не реализован разработчиками </w:t>
      </w:r>
      <w:proofErr w:type="spellStart"/>
      <w:r>
        <w:rPr>
          <w:rFonts w:ascii="Segoe UI" w:hAnsi="Segoe UI" w:cs="Segoe UI"/>
          <w:color w:val="222222"/>
        </w:rPr>
        <w:t>pyqtdeploy</w:t>
      </w:r>
      <w:proofErr w:type="spellEnd"/>
      <w:r>
        <w:rPr>
          <w:rFonts w:ascii="Segoe UI" w:hAnsi="Segoe UI" w:cs="Segoe UI"/>
          <w:color w:val="222222"/>
        </w:rPr>
        <w:t>. Давайте пробежимся по стандартным плагинам и их параметрам (примеры из документации):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proofErr w:type="spellStart"/>
      <w:r>
        <w:rPr>
          <w:rStyle w:val="a8"/>
          <w:rFonts w:ascii="Segoe UI" w:hAnsi="Segoe UI" w:cs="Segoe UI"/>
          <w:color w:val="222222"/>
        </w:rPr>
        <w:t>openssl</w:t>
      </w:r>
      <w:proofErr w:type="spellEnd"/>
      <w:r>
        <w:rPr>
          <w:rFonts w:ascii="Segoe UI" w:hAnsi="Segoe UI" w:cs="Segoe UI"/>
          <w:color w:val="222222"/>
        </w:rPr>
        <w:t> (не обязательный) — позволяет собирать из исходников или использовать установленную в системе библиотеку (</w:t>
      </w:r>
      <w:hyperlink r:id="rId20" w:anchor="openssl" w:history="1">
        <w:r>
          <w:rPr>
            <w:rStyle w:val="a4"/>
            <w:rFonts w:ascii="Segoe UI" w:hAnsi="Segoe UI" w:cs="Segoe UI"/>
            <w:color w:val="992298"/>
          </w:rPr>
          <w:t>подробности</w:t>
        </w:r>
      </w:hyperlink>
      <w:r>
        <w:rPr>
          <w:rFonts w:ascii="Segoe UI" w:hAnsi="Segoe UI" w:cs="Segoe UI"/>
          <w:color w:val="222222"/>
        </w:rPr>
        <w:t>). Компонент, описывающий данный плагин в </w:t>
      </w:r>
      <w:proofErr w:type="spellStart"/>
      <w:r>
        <w:rPr>
          <w:rStyle w:val="a7"/>
          <w:rFonts w:ascii="Segoe UI" w:hAnsi="Segoe UI" w:cs="Segoe UI"/>
          <w:color w:val="222222"/>
        </w:rPr>
        <w:t>sysroot.json</w:t>
      </w:r>
      <w:proofErr w:type="spellEnd"/>
      <w:r>
        <w:rPr>
          <w:rFonts w:ascii="Segoe UI" w:hAnsi="Segoe UI" w:cs="Segoe UI"/>
          <w:color w:val="222222"/>
        </w:rPr>
        <w:t>, выглядит следующим образом: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br/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android|macos|win#openssl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: {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android#source</w:t>
      </w:r>
      <w:proofErr w:type="spellEnd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"openssl-1.0.2r.tar.gz"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macos|win#source</w:t>
      </w:r>
      <w:proofErr w:type="spellEnd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"openssl-1.1.0j.tar.gz"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"</w:t>
      </w:r>
      <w:proofErr w:type="spellStart"/>
      <w:r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win#no_asm</w:t>
      </w:r>
      <w:proofErr w:type="spellEnd"/>
      <w:r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"</w:t>
      </w:r>
      <w:r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: </w:t>
      </w:r>
      <w:proofErr w:type="spellStart"/>
      <w:r>
        <w:rPr>
          <w:rStyle w:val="hljs-literal"/>
          <w:rFonts w:ascii="Consolas" w:eastAsiaTheme="majorEastAsia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</w:rPr>
        <w:t>true</w:t>
      </w:r>
      <w:proofErr w:type="spellEnd"/>
    </w:p>
    <w:p w:rsidR="00E63E03" w:rsidRDefault="00E63E03" w:rsidP="00E63E03">
      <w:pPr>
        <w:pStyle w:val="HTML0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lastRenderedPageBreak/>
        <w:t>}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Первое, на что следует обратить внимание, это синтаксис: </w:t>
      </w:r>
      <w:r>
        <w:rPr>
          <w:rStyle w:val="HTML"/>
          <w:rFonts w:ascii="Consolas" w:hAnsi="Consolas" w:cs="Consolas"/>
          <w:color w:val="222222"/>
          <w:sz w:val="21"/>
          <w:szCs w:val="21"/>
        </w:rPr>
        <w:t>arch1|arch2|...#</w:t>
      </w:r>
      <w:proofErr w:type="spellStart"/>
      <w:r>
        <w:rPr>
          <w:rStyle w:val="HTML"/>
          <w:rFonts w:ascii="Consolas" w:hAnsi="Consolas" w:cs="Consolas"/>
          <w:color w:val="222222"/>
          <w:sz w:val="21"/>
          <w:szCs w:val="21"/>
        </w:rPr>
        <w:t>plugin-name</w:t>
      </w:r>
      <w:proofErr w:type="spellEnd"/>
      <w:r>
        <w:rPr>
          <w:rFonts w:ascii="Segoe UI" w:hAnsi="Segoe UI" w:cs="Segoe UI"/>
          <w:color w:val="222222"/>
        </w:rPr>
        <w:t>. То есть мы можем выбрать, на какой платформе использовать этот плагин (</w:t>
      </w:r>
      <w:proofErr w:type="spellStart"/>
      <w:r>
        <w:rPr>
          <w:rFonts w:ascii="Segoe UI" w:hAnsi="Segoe UI" w:cs="Segoe UI"/>
          <w:color w:val="222222"/>
        </w:rPr>
        <w:t>ios</w:t>
      </w:r>
      <w:proofErr w:type="spellEnd"/>
      <w:r>
        <w:rPr>
          <w:rFonts w:ascii="Segoe UI" w:hAnsi="Segoe UI" w:cs="Segoe UI"/>
          <w:color w:val="222222"/>
        </w:rPr>
        <w:t xml:space="preserve">, </w:t>
      </w:r>
      <w:proofErr w:type="spellStart"/>
      <w:r>
        <w:rPr>
          <w:rFonts w:ascii="Segoe UI" w:hAnsi="Segoe UI" w:cs="Segoe UI"/>
          <w:color w:val="222222"/>
        </w:rPr>
        <w:t>android</w:t>
      </w:r>
      <w:proofErr w:type="spellEnd"/>
      <w:r>
        <w:rPr>
          <w:rFonts w:ascii="Segoe UI" w:hAnsi="Segoe UI" w:cs="Segoe UI"/>
          <w:color w:val="222222"/>
        </w:rPr>
        <w:t xml:space="preserve">, </w:t>
      </w:r>
      <w:proofErr w:type="spellStart"/>
      <w:r>
        <w:rPr>
          <w:rFonts w:ascii="Segoe UI" w:hAnsi="Segoe UI" w:cs="Segoe UI"/>
          <w:color w:val="222222"/>
        </w:rPr>
        <w:t>macos</w:t>
      </w:r>
      <w:proofErr w:type="spellEnd"/>
      <w:r>
        <w:rPr>
          <w:rFonts w:ascii="Segoe UI" w:hAnsi="Segoe UI" w:cs="Segoe UI"/>
          <w:color w:val="222222"/>
        </w:rPr>
        <w:t xml:space="preserve">, </w:t>
      </w:r>
      <w:proofErr w:type="spellStart"/>
      <w:r>
        <w:rPr>
          <w:rFonts w:ascii="Segoe UI" w:hAnsi="Segoe UI" w:cs="Segoe UI"/>
          <w:color w:val="222222"/>
        </w:rPr>
        <w:t>win</w:t>
      </w:r>
      <w:proofErr w:type="spellEnd"/>
      <w:r>
        <w:rPr>
          <w:rFonts w:ascii="Segoe UI" w:hAnsi="Segoe UI" w:cs="Segoe UI"/>
          <w:color w:val="222222"/>
        </w:rPr>
        <w:t xml:space="preserve">, </w:t>
      </w:r>
      <w:proofErr w:type="spellStart"/>
      <w:r>
        <w:rPr>
          <w:rFonts w:ascii="Segoe UI" w:hAnsi="Segoe UI" w:cs="Segoe UI"/>
          <w:color w:val="222222"/>
        </w:rPr>
        <w:t>linux</w:t>
      </w:r>
      <w:proofErr w:type="spellEnd"/>
      <w:r>
        <w:rPr>
          <w:rFonts w:ascii="Segoe UI" w:hAnsi="Segoe UI" w:cs="Segoe UI"/>
          <w:color w:val="222222"/>
        </w:rPr>
        <w:t>), а на какой — нет. Более того, этот синтаксис применим и к параметрам внутри блока.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Параметры: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source</w:t>
      </w:r>
      <w:proofErr w:type="spellEnd"/>
      <w:r>
        <w:rPr>
          <w:rFonts w:ascii="Segoe UI" w:hAnsi="Segoe UI" w:cs="Segoe UI"/>
          <w:color w:val="222222"/>
        </w:rPr>
        <w:t xml:space="preserve"> (обязательный) — имя архива с исходниками;</w:t>
      </w:r>
    </w:p>
    <w:p w:rsidR="00E63E03" w:rsidRDefault="00E63E03" w:rsidP="00E63E0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no_asm</w:t>
      </w:r>
      <w:proofErr w:type="spellEnd"/>
      <w:r>
        <w:rPr>
          <w:rFonts w:ascii="Segoe UI" w:hAnsi="Segoe UI" w:cs="Segoe UI"/>
          <w:color w:val="222222"/>
        </w:rPr>
        <w:t xml:space="preserve"> (не обязательный) — выключаем ассемблерные оптимизации. Если включен, в PATH должен быть установлен </w:t>
      </w:r>
      <w:proofErr w:type="spellStart"/>
      <w:r>
        <w:rPr>
          <w:rFonts w:ascii="Segoe UI" w:hAnsi="Segoe UI" w:cs="Segoe UI"/>
          <w:color w:val="222222"/>
        </w:rPr>
        <w:t>nasm</w:t>
      </w:r>
      <w:proofErr w:type="spellEnd"/>
      <w:r>
        <w:rPr>
          <w:rFonts w:ascii="Segoe UI" w:hAnsi="Segoe UI" w:cs="Segoe UI"/>
          <w:color w:val="222222"/>
        </w:rPr>
        <w:t>;</w:t>
      </w:r>
    </w:p>
    <w:p w:rsidR="00E63E03" w:rsidRDefault="00E63E03" w:rsidP="00E63E0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python_source</w:t>
      </w:r>
      <w:proofErr w:type="spellEnd"/>
      <w:r>
        <w:rPr>
          <w:rFonts w:ascii="Segoe UI" w:hAnsi="Segoe UI" w:cs="Segoe UI"/>
          <w:color w:val="222222"/>
        </w:rPr>
        <w:t xml:space="preserve"> (не обязательный) — имя архива, содержащего </w:t>
      </w:r>
      <w:proofErr w:type="spellStart"/>
      <w:r>
        <w:rPr>
          <w:rFonts w:ascii="Segoe UI" w:hAnsi="Segoe UI" w:cs="Segoe UI"/>
          <w:color w:val="222222"/>
        </w:rPr>
        <w:t>патчи</w:t>
      </w:r>
      <w:proofErr w:type="spellEnd"/>
      <w:r>
        <w:rPr>
          <w:rFonts w:ascii="Segoe UI" w:hAnsi="Segoe UI" w:cs="Segoe UI"/>
          <w:color w:val="222222"/>
        </w:rPr>
        <w:t xml:space="preserve">, необходимые для сборки </w:t>
      </w:r>
      <w:proofErr w:type="spellStart"/>
      <w:r>
        <w:rPr>
          <w:rFonts w:ascii="Segoe UI" w:hAnsi="Segoe UI" w:cs="Segoe UI"/>
          <w:color w:val="222222"/>
        </w:rPr>
        <w:t>OpenSSL</w:t>
      </w:r>
      <w:proofErr w:type="spellEnd"/>
      <w:r>
        <w:rPr>
          <w:rFonts w:ascii="Segoe UI" w:hAnsi="Segoe UI" w:cs="Segoe UI"/>
          <w:color w:val="222222"/>
        </w:rPr>
        <w:t xml:space="preserve"> под </w:t>
      </w:r>
      <w:proofErr w:type="spellStart"/>
      <w:r>
        <w:rPr>
          <w:rFonts w:ascii="Segoe UI" w:hAnsi="Segoe UI" w:cs="Segoe UI"/>
          <w:color w:val="222222"/>
        </w:rPr>
        <w:t>macOS</w:t>
      </w:r>
      <w:proofErr w:type="spellEnd"/>
      <w:r>
        <w:rPr>
          <w:rFonts w:ascii="Segoe UI" w:hAnsi="Segoe UI" w:cs="Segoe UI"/>
          <w:color w:val="222222"/>
        </w:rPr>
        <w:t xml:space="preserve"> для </w:t>
      </w:r>
      <w:proofErr w:type="spellStart"/>
      <w:r>
        <w:rPr>
          <w:rFonts w:ascii="Segoe UI" w:hAnsi="Segoe UI" w:cs="Segoe UI"/>
          <w:color w:val="222222"/>
        </w:rPr>
        <w:t>Python</w:t>
      </w:r>
      <w:proofErr w:type="spellEnd"/>
      <w:r>
        <w:rPr>
          <w:rFonts w:ascii="Segoe UI" w:hAnsi="Segoe UI" w:cs="Segoe UI"/>
          <w:color w:val="222222"/>
        </w:rPr>
        <w:t xml:space="preserve"> v3.6.4 и более ранних версий;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proofErr w:type="spellStart"/>
      <w:r>
        <w:rPr>
          <w:rStyle w:val="a8"/>
          <w:rFonts w:ascii="Segoe UI" w:hAnsi="Segoe UI" w:cs="Segoe UI"/>
          <w:color w:val="222222"/>
        </w:rPr>
        <w:t>zlib</w:t>
      </w:r>
      <w:proofErr w:type="spellEnd"/>
      <w:r>
        <w:rPr>
          <w:rFonts w:ascii="Segoe UI" w:hAnsi="Segoe UI" w:cs="Segoe UI"/>
          <w:color w:val="222222"/>
        </w:rPr>
        <w:t> (не обязательный) — используется при сборке других компонентов (если не указан, по идее, будет использоваться тот, что установлен в системе) (</w:t>
      </w:r>
      <w:hyperlink r:id="rId21" w:anchor="zlib" w:history="1">
        <w:r>
          <w:rPr>
            <w:rStyle w:val="a4"/>
            <w:rFonts w:ascii="Segoe UI" w:hAnsi="Segoe UI" w:cs="Segoe UI"/>
            <w:color w:val="992298"/>
          </w:rPr>
          <w:t>подробности</w:t>
        </w:r>
      </w:hyperlink>
      <w:r>
        <w:rPr>
          <w:rFonts w:ascii="Segoe UI" w:hAnsi="Segoe UI" w:cs="Segoe UI"/>
          <w:color w:val="222222"/>
        </w:rPr>
        <w:t>):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br/>
      </w:r>
    </w:p>
    <w:p w:rsid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ios|linux|macos|win#zlib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  <w:r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: {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"source"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"zlib-1.2.11.tar.gz"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static_msvc_runtime</w:t>
      </w:r>
      <w:proofErr w:type="spellEnd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</w:t>
      </w:r>
      <w:r w:rsidRPr="00E63E03">
        <w:rPr>
          <w:rStyle w:val="hljs-literal"/>
          <w:rFonts w:ascii="Consolas" w:eastAsiaTheme="majorEastAsia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true</w:t>
      </w:r>
    </w:p>
    <w:p w:rsidR="00E63E03" w:rsidRDefault="00E63E03" w:rsidP="00E63E03">
      <w:pPr>
        <w:pStyle w:val="HTML0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Параметры: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source</w:t>
      </w:r>
      <w:proofErr w:type="spellEnd"/>
      <w:r>
        <w:rPr>
          <w:rFonts w:ascii="Segoe UI" w:hAnsi="Segoe UI" w:cs="Segoe UI"/>
          <w:color w:val="222222"/>
        </w:rPr>
        <w:t xml:space="preserve"> (обязательный) — очевидно, имя архива с исходниками;</w:t>
      </w:r>
    </w:p>
    <w:p w:rsidR="00E63E03" w:rsidRDefault="00E63E03" w:rsidP="00E63E03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static_msvc_runtime</w:t>
      </w:r>
      <w:proofErr w:type="spellEnd"/>
      <w:r>
        <w:rPr>
          <w:rFonts w:ascii="Segoe UI" w:hAnsi="Segoe UI" w:cs="Segoe UI"/>
          <w:color w:val="222222"/>
        </w:rPr>
        <w:t xml:space="preserve"> (не обязательный) — статически привязать MSVC библиотеки (</w:t>
      </w:r>
      <w:proofErr w:type="spellStart"/>
      <w:r>
        <w:rPr>
          <w:rFonts w:ascii="Segoe UI" w:hAnsi="Segoe UI" w:cs="Segoe UI"/>
          <w:color w:val="222222"/>
        </w:rPr>
        <w:t>Windows</w:t>
      </w:r>
      <w:proofErr w:type="spellEnd"/>
      <w:r>
        <w:rPr>
          <w:rFonts w:ascii="Segoe UI" w:hAnsi="Segoe UI" w:cs="Segoe UI"/>
          <w:color w:val="222222"/>
        </w:rPr>
        <w:t>);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Style w:val="a8"/>
          <w:rFonts w:ascii="Segoe UI" w:hAnsi="Segoe UI" w:cs="Segoe UI"/>
          <w:color w:val="222222"/>
        </w:rPr>
        <w:t>qt5</w:t>
      </w:r>
      <w:r>
        <w:rPr>
          <w:rFonts w:ascii="Segoe UI" w:hAnsi="Segoe UI" w:cs="Segoe UI"/>
          <w:color w:val="222222"/>
        </w:rPr>
        <w:t> (обязательный) — тут понятно (</w:t>
      </w:r>
      <w:hyperlink r:id="rId22" w:anchor="qt5" w:history="1">
        <w:r>
          <w:rPr>
            <w:rStyle w:val="a4"/>
            <w:rFonts w:ascii="Segoe UI" w:hAnsi="Segoe UI" w:cs="Segoe UI"/>
            <w:color w:val="992298"/>
          </w:rPr>
          <w:t>подробности</w:t>
        </w:r>
      </w:hyperlink>
      <w:r>
        <w:rPr>
          <w:rFonts w:ascii="Segoe UI" w:hAnsi="Segoe UI" w:cs="Segoe UI"/>
          <w:color w:val="222222"/>
        </w:rPr>
        <w:t>):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lastRenderedPageBreak/>
        <w:br/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"qt5"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: {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"android-32#qt_dir"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"android_armv7"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"android-64#qt_dir"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"android_arm64_v8a"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ios#qt_dir</w:t>
      </w:r>
      <w:proofErr w:type="spellEnd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ios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linux|macos|win#source</w:t>
      </w:r>
      <w:proofErr w:type="spellEnd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"qt-everywhere-src-5.12.2.tar.xz"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"edition"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opensource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android|linux#ssl</w:t>
      </w:r>
      <w:proofErr w:type="spellEnd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openssl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-runtime"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ios#ssl</w:t>
      </w:r>
      <w:proofErr w:type="spellEnd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securetransport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macos|win#ssl</w:t>
      </w:r>
      <w:proofErr w:type="spellEnd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openssl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-linked"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configure_options</w:t>
      </w:r>
      <w:proofErr w:type="spellEnd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: [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"-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opengl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"desktop"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"-no-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dbus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"-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qt-pcre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],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"skip"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: [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qtactiveqt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qtconnectivity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qtdoc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qtgamepad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...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],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static_msvc_runtime</w:t>
      </w:r>
      <w:proofErr w:type="spellEnd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</w:t>
      </w:r>
      <w:r w:rsidRPr="00E63E03">
        <w:rPr>
          <w:rStyle w:val="hljs-literal"/>
          <w:rFonts w:ascii="Consolas" w:eastAsiaTheme="majorEastAsia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true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color w:val="222222"/>
          <w:sz w:val="24"/>
          <w:szCs w:val="24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}</w:t>
      </w:r>
    </w:p>
    <w:p w:rsidR="00E63E03" w:rsidRPr="00E63E03" w:rsidRDefault="00E63E03" w:rsidP="00E63E03">
      <w:pPr>
        <w:shd w:val="clear" w:color="auto" w:fill="FFFFFF"/>
        <w:rPr>
          <w:rFonts w:ascii="Segoe UI" w:hAnsi="Segoe UI" w:cs="Segoe UI"/>
          <w:color w:val="222222"/>
          <w:lang w:val="en-US"/>
        </w:rPr>
      </w:pPr>
    </w:p>
    <w:p w:rsidR="00E63E03" w:rsidRP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</w:rPr>
        <w:t>Параметры</w:t>
      </w:r>
      <w:r w:rsidRPr="00E63E03">
        <w:rPr>
          <w:rFonts w:ascii="Segoe UI" w:hAnsi="Segoe UI" w:cs="Segoe UI"/>
          <w:color w:val="222222"/>
          <w:lang w:val="en-US"/>
        </w:rPr>
        <w:t>:</w:t>
      </w:r>
    </w:p>
    <w:p w:rsidR="00E63E03" w:rsidRPr="00E63E03" w:rsidRDefault="00E63E03" w:rsidP="00E63E03">
      <w:pPr>
        <w:shd w:val="clear" w:color="auto" w:fill="FFFFFF"/>
        <w:rPr>
          <w:rFonts w:ascii="Segoe UI" w:hAnsi="Segoe UI" w:cs="Segoe UI"/>
          <w:color w:val="222222"/>
          <w:lang w:val="en-US"/>
        </w:rPr>
      </w:pPr>
    </w:p>
    <w:p w:rsidR="00E63E03" w:rsidRDefault="00E63E03" w:rsidP="00E63E03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qt_dir</w:t>
      </w:r>
      <w:proofErr w:type="spellEnd"/>
      <w:r>
        <w:rPr>
          <w:rFonts w:ascii="Segoe UI" w:hAnsi="Segoe UI" w:cs="Segoe UI"/>
          <w:color w:val="222222"/>
        </w:rPr>
        <w:t xml:space="preserve"> (не обязательный, если указан </w:t>
      </w:r>
      <w:proofErr w:type="spellStart"/>
      <w:r>
        <w:rPr>
          <w:rFonts w:ascii="Segoe UI" w:hAnsi="Segoe UI" w:cs="Segoe UI"/>
          <w:color w:val="222222"/>
        </w:rPr>
        <w:t>source</w:t>
      </w:r>
      <w:proofErr w:type="spellEnd"/>
      <w:r>
        <w:rPr>
          <w:rFonts w:ascii="Segoe UI" w:hAnsi="Segoe UI" w:cs="Segoe UI"/>
          <w:color w:val="222222"/>
        </w:rPr>
        <w:t xml:space="preserve">) — путь к папке с установленным </w:t>
      </w:r>
      <w:proofErr w:type="spellStart"/>
      <w:r>
        <w:rPr>
          <w:rFonts w:ascii="Segoe UI" w:hAnsi="Segoe UI" w:cs="Segoe UI"/>
          <w:color w:val="222222"/>
        </w:rPr>
        <w:t>Qt</w:t>
      </w:r>
      <w:proofErr w:type="spellEnd"/>
      <w:r>
        <w:rPr>
          <w:rFonts w:ascii="Segoe UI" w:hAnsi="Segoe UI" w:cs="Segoe UI"/>
          <w:color w:val="222222"/>
        </w:rPr>
        <w:t>;</w:t>
      </w:r>
    </w:p>
    <w:p w:rsidR="00E63E03" w:rsidRDefault="00E63E03" w:rsidP="00E63E03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source</w:t>
      </w:r>
      <w:proofErr w:type="spellEnd"/>
      <w:r>
        <w:rPr>
          <w:rFonts w:ascii="Segoe UI" w:hAnsi="Segoe UI" w:cs="Segoe UI"/>
          <w:color w:val="222222"/>
        </w:rPr>
        <w:t xml:space="preserve"> (не обязательный, если указан </w:t>
      </w:r>
      <w:proofErr w:type="spellStart"/>
      <w:r>
        <w:rPr>
          <w:rFonts w:ascii="Segoe UI" w:hAnsi="Segoe UI" w:cs="Segoe UI"/>
          <w:color w:val="222222"/>
        </w:rPr>
        <w:t>qt_dir</w:t>
      </w:r>
      <w:proofErr w:type="spellEnd"/>
      <w:r>
        <w:rPr>
          <w:rFonts w:ascii="Segoe UI" w:hAnsi="Segoe UI" w:cs="Segoe UI"/>
          <w:color w:val="222222"/>
        </w:rPr>
        <w:t xml:space="preserve">) — имя архива с исходниками </w:t>
      </w:r>
      <w:proofErr w:type="spellStart"/>
      <w:r>
        <w:rPr>
          <w:rFonts w:ascii="Segoe UI" w:hAnsi="Segoe UI" w:cs="Segoe UI"/>
          <w:color w:val="222222"/>
        </w:rPr>
        <w:t>Qt</w:t>
      </w:r>
      <w:proofErr w:type="spellEnd"/>
      <w:r>
        <w:rPr>
          <w:rFonts w:ascii="Segoe UI" w:hAnsi="Segoe UI" w:cs="Segoe UI"/>
          <w:color w:val="222222"/>
        </w:rPr>
        <w:t>;</w:t>
      </w:r>
    </w:p>
    <w:p w:rsidR="00E63E03" w:rsidRDefault="00E63E03" w:rsidP="00E63E03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edition</w:t>
      </w:r>
      <w:proofErr w:type="spellEnd"/>
      <w:r>
        <w:rPr>
          <w:rFonts w:ascii="Segoe UI" w:hAnsi="Segoe UI" w:cs="Segoe UI"/>
          <w:color w:val="222222"/>
        </w:rPr>
        <w:t xml:space="preserve"> (обязательный, если указан </w:t>
      </w:r>
      <w:proofErr w:type="spellStart"/>
      <w:r>
        <w:rPr>
          <w:rFonts w:ascii="Segoe UI" w:hAnsi="Segoe UI" w:cs="Segoe UI"/>
          <w:color w:val="222222"/>
        </w:rPr>
        <w:t>source</w:t>
      </w:r>
      <w:proofErr w:type="spellEnd"/>
      <w:r>
        <w:rPr>
          <w:rFonts w:ascii="Segoe UI" w:hAnsi="Segoe UI" w:cs="Segoe UI"/>
          <w:color w:val="222222"/>
        </w:rPr>
        <w:t>) — один из 2 вариантов:</w:t>
      </w:r>
    </w:p>
    <w:p w:rsidR="00E63E03" w:rsidRDefault="00E63E03" w:rsidP="00E63E03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102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commercial</w:t>
      </w:r>
      <w:proofErr w:type="spellEnd"/>
      <w:r>
        <w:rPr>
          <w:rFonts w:ascii="Segoe UI" w:hAnsi="Segoe UI" w:cs="Segoe UI"/>
          <w:color w:val="222222"/>
        </w:rPr>
        <w:t>;</w:t>
      </w:r>
    </w:p>
    <w:p w:rsidR="00E63E03" w:rsidRDefault="00E63E03" w:rsidP="00E63E03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102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opensource</w:t>
      </w:r>
      <w:proofErr w:type="spellEnd"/>
      <w:r>
        <w:rPr>
          <w:rFonts w:ascii="Segoe UI" w:hAnsi="Segoe UI" w:cs="Segoe UI"/>
          <w:color w:val="222222"/>
        </w:rPr>
        <w:t>;</w:t>
      </w:r>
    </w:p>
    <w:p w:rsidR="00E63E03" w:rsidRDefault="00E63E03" w:rsidP="00E63E03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ssl</w:t>
      </w:r>
      <w:proofErr w:type="spellEnd"/>
      <w:r>
        <w:rPr>
          <w:rFonts w:ascii="Segoe UI" w:hAnsi="Segoe UI" w:cs="Segoe UI"/>
          <w:color w:val="222222"/>
        </w:rPr>
        <w:t xml:space="preserve"> — 3 возможных варианта:</w:t>
      </w:r>
    </w:p>
    <w:p w:rsidR="00E63E03" w:rsidRDefault="00E63E03" w:rsidP="00E63E03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102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openssl-linked</w:t>
      </w:r>
      <w:proofErr w:type="spellEnd"/>
      <w:r>
        <w:rPr>
          <w:rFonts w:ascii="Segoe UI" w:hAnsi="Segoe UI" w:cs="Segoe UI"/>
          <w:color w:val="222222"/>
        </w:rPr>
        <w:t xml:space="preserve"> — будет собран из исходников (подробности должны быть указаны в описании компонента </w:t>
      </w:r>
      <w:proofErr w:type="spellStart"/>
      <w:r>
        <w:rPr>
          <w:rFonts w:ascii="Segoe UI" w:hAnsi="Segoe UI" w:cs="Segoe UI"/>
          <w:color w:val="222222"/>
        </w:rPr>
        <w:t>openssl</w:t>
      </w:r>
      <w:proofErr w:type="spellEnd"/>
      <w:r>
        <w:rPr>
          <w:rFonts w:ascii="Segoe UI" w:hAnsi="Segoe UI" w:cs="Segoe UI"/>
          <w:color w:val="222222"/>
        </w:rPr>
        <w:t>);</w:t>
      </w:r>
    </w:p>
    <w:p w:rsidR="00E63E03" w:rsidRDefault="00E63E03" w:rsidP="00E63E03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102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securetransport</w:t>
      </w:r>
      <w:proofErr w:type="spellEnd"/>
      <w:r>
        <w:rPr>
          <w:rFonts w:ascii="Segoe UI" w:hAnsi="Segoe UI" w:cs="Segoe UI"/>
          <w:color w:val="222222"/>
        </w:rPr>
        <w:t xml:space="preserve"> — используется SSL, реализованный в </w:t>
      </w:r>
      <w:proofErr w:type="spellStart"/>
      <w:r>
        <w:rPr>
          <w:rFonts w:ascii="Segoe UI" w:hAnsi="Segoe UI" w:cs="Segoe UI"/>
          <w:color w:val="222222"/>
        </w:rPr>
        <w:t>Qt</w:t>
      </w:r>
      <w:proofErr w:type="spellEnd"/>
      <w:r>
        <w:rPr>
          <w:rFonts w:ascii="Segoe UI" w:hAnsi="Segoe UI" w:cs="Segoe UI"/>
          <w:color w:val="222222"/>
        </w:rPr>
        <w:t xml:space="preserve"> (который, в свою очередь, будет использовать </w:t>
      </w:r>
      <w:proofErr w:type="spellStart"/>
      <w:r>
        <w:rPr>
          <w:rFonts w:ascii="Segoe UI" w:hAnsi="Segoe UI" w:cs="Segoe UI"/>
          <w:color w:val="222222"/>
        </w:rPr>
        <w:t>Apple’s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Secure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Transport</w:t>
      </w:r>
      <w:proofErr w:type="spellEnd"/>
      <w:r>
        <w:rPr>
          <w:rFonts w:ascii="Segoe UI" w:hAnsi="Segoe UI" w:cs="Segoe UI"/>
          <w:color w:val="222222"/>
        </w:rPr>
        <w:t>);</w:t>
      </w:r>
    </w:p>
    <w:p w:rsidR="00E63E03" w:rsidRDefault="00E63E03" w:rsidP="00E63E03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102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openssl-runtime</w:t>
      </w:r>
      <w:proofErr w:type="spellEnd"/>
      <w:r>
        <w:rPr>
          <w:rFonts w:ascii="Segoe UI" w:hAnsi="Segoe UI" w:cs="Segoe UI"/>
          <w:color w:val="222222"/>
        </w:rPr>
        <w:t xml:space="preserve"> — используется версия </w:t>
      </w:r>
      <w:proofErr w:type="spellStart"/>
      <w:r>
        <w:rPr>
          <w:rFonts w:ascii="Segoe UI" w:hAnsi="Segoe UI" w:cs="Segoe UI"/>
          <w:color w:val="222222"/>
        </w:rPr>
        <w:t>OpenSSL</w:t>
      </w:r>
      <w:proofErr w:type="spellEnd"/>
      <w:r>
        <w:rPr>
          <w:rFonts w:ascii="Segoe UI" w:hAnsi="Segoe UI" w:cs="Segoe UI"/>
          <w:color w:val="222222"/>
        </w:rPr>
        <w:t>, установленная в системе;</w:t>
      </w:r>
    </w:p>
    <w:p w:rsidR="00E63E03" w:rsidRDefault="00E63E03" w:rsidP="00E63E03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configure_options</w:t>
      </w:r>
      <w:proofErr w:type="spellEnd"/>
      <w:r>
        <w:rPr>
          <w:rFonts w:ascii="Segoe UI" w:hAnsi="Segoe UI" w:cs="Segoe UI"/>
          <w:color w:val="222222"/>
        </w:rPr>
        <w:t xml:space="preserve"> — дополнительные опции, используемые при сборке </w:t>
      </w:r>
      <w:proofErr w:type="spellStart"/>
      <w:r>
        <w:rPr>
          <w:rFonts w:ascii="Segoe UI" w:hAnsi="Segoe UI" w:cs="Segoe UI"/>
          <w:color w:val="222222"/>
        </w:rPr>
        <w:t>Qt</w:t>
      </w:r>
      <w:proofErr w:type="spellEnd"/>
      <w:r>
        <w:rPr>
          <w:rFonts w:ascii="Segoe UI" w:hAnsi="Segoe UI" w:cs="Segoe UI"/>
          <w:color w:val="222222"/>
        </w:rPr>
        <w:t>. Существует их целая прорва, смотрим </w:t>
      </w:r>
      <w:hyperlink r:id="rId23" w:history="1">
        <w:r>
          <w:rPr>
            <w:rStyle w:val="a4"/>
            <w:rFonts w:ascii="Segoe UI" w:hAnsi="Segoe UI" w:cs="Segoe UI"/>
            <w:color w:val="992298"/>
          </w:rPr>
          <w:t>тут</w:t>
        </w:r>
      </w:hyperlink>
      <w:r>
        <w:rPr>
          <w:rFonts w:ascii="Segoe UI" w:hAnsi="Segoe UI" w:cs="Segoe UI"/>
          <w:color w:val="222222"/>
        </w:rPr>
        <w:t>;</w:t>
      </w:r>
    </w:p>
    <w:p w:rsidR="00E63E03" w:rsidRDefault="00E63E03" w:rsidP="00E63E03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skip</w:t>
      </w:r>
      <w:proofErr w:type="spellEnd"/>
      <w:r>
        <w:rPr>
          <w:rFonts w:ascii="Segoe UI" w:hAnsi="Segoe UI" w:cs="Segoe UI"/>
          <w:color w:val="222222"/>
        </w:rPr>
        <w:t xml:space="preserve"> — позволяет исключить из сборки ненужные модули (точнее говоря, </w:t>
      </w:r>
      <w:proofErr w:type="spellStart"/>
      <w:r>
        <w:rPr>
          <w:rFonts w:ascii="Segoe UI" w:hAnsi="Segoe UI" w:cs="Segoe UI"/>
          <w:color w:val="222222"/>
        </w:rPr>
        <w:t>top-level</w:t>
      </w:r>
      <w:proofErr w:type="spellEnd"/>
      <w:r>
        <w:rPr>
          <w:rFonts w:ascii="Segoe UI" w:hAnsi="Segoe UI" w:cs="Segoe UI"/>
          <w:color w:val="222222"/>
        </w:rPr>
        <w:t xml:space="preserve"> директории, содержащие модули). Открываем архив с исходниками </w:t>
      </w:r>
      <w:proofErr w:type="spellStart"/>
      <w:r>
        <w:rPr>
          <w:rFonts w:ascii="Segoe UI" w:hAnsi="Segoe UI" w:cs="Segoe UI"/>
          <w:color w:val="222222"/>
        </w:rPr>
        <w:t>Qt</w:t>
      </w:r>
      <w:proofErr w:type="spellEnd"/>
      <w:r>
        <w:rPr>
          <w:rFonts w:ascii="Segoe UI" w:hAnsi="Segoe UI" w:cs="Segoe UI"/>
          <w:color w:val="222222"/>
        </w:rPr>
        <w:t xml:space="preserve"> и видим папки, начинающиеся с </w:t>
      </w:r>
      <w:proofErr w:type="spellStart"/>
      <w:r>
        <w:rPr>
          <w:rFonts w:ascii="Segoe UI" w:hAnsi="Segoe UI" w:cs="Segoe UI"/>
          <w:color w:val="222222"/>
        </w:rPr>
        <w:t>qt</w:t>
      </w:r>
      <w:proofErr w:type="spellEnd"/>
      <w:r>
        <w:rPr>
          <w:rFonts w:ascii="Segoe UI" w:hAnsi="Segoe UI" w:cs="Segoe UI"/>
          <w:color w:val="222222"/>
        </w:rPr>
        <w:t xml:space="preserve"> — это и есть </w:t>
      </w:r>
      <w:proofErr w:type="spellStart"/>
      <w:r>
        <w:rPr>
          <w:rFonts w:ascii="Segoe UI" w:hAnsi="Segoe UI" w:cs="Segoe UI"/>
          <w:color w:val="222222"/>
        </w:rPr>
        <w:t>top-level</w:t>
      </w:r>
      <w:proofErr w:type="spellEnd"/>
      <w:r>
        <w:rPr>
          <w:rFonts w:ascii="Segoe UI" w:hAnsi="Segoe UI" w:cs="Segoe UI"/>
          <w:color w:val="222222"/>
        </w:rPr>
        <w:t xml:space="preserve"> директории. Имейте в виду, что эти папки могут содержать и те модули, что вам нужны. К сожалению, можно </w:t>
      </w:r>
      <w:proofErr w:type="spellStart"/>
      <w:r>
        <w:rPr>
          <w:rFonts w:ascii="Segoe UI" w:hAnsi="Segoe UI" w:cs="Segoe UI"/>
          <w:color w:val="222222"/>
        </w:rPr>
        <w:t>скипнуть</w:t>
      </w:r>
      <w:proofErr w:type="spellEnd"/>
      <w:r>
        <w:rPr>
          <w:rFonts w:ascii="Segoe UI" w:hAnsi="Segoe UI" w:cs="Segoe UI"/>
          <w:color w:val="222222"/>
        </w:rPr>
        <w:t xml:space="preserve"> только </w:t>
      </w:r>
      <w:proofErr w:type="spellStart"/>
      <w:r>
        <w:rPr>
          <w:rFonts w:ascii="Segoe UI" w:hAnsi="Segoe UI" w:cs="Segoe UI"/>
          <w:color w:val="222222"/>
        </w:rPr>
        <w:t>top-level</w:t>
      </w:r>
      <w:proofErr w:type="spellEnd"/>
      <w:r>
        <w:rPr>
          <w:rFonts w:ascii="Segoe UI" w:hAnsi="Segoe UI" w:cs="Segoe UI"/>
          <w:color w:val="222222"/>
        </w:rPr>
        <w:t xml:space="preserve"> директорию целиком (</w:t>
      </w:r>
      <w:hyperlink r:id="rId24" w:anchor="excluding-qt-modules" w:history="1">
        <w:r>
          <w:rPr>
            <w:rStyle w:val="a4"/>
            <w:rFonts w:ascii="Segoe UI" w:hAnsi="Segoe UI" w:cs="Segoe UI"/>
            <w:color w:val="992298"/>
          </w:rPr>
          <w:t>подробности</w:t>
        </w:r>
      </w:hyperlink>
      <w:r>
        <w:rPr>
          <w:rFonts w:ascii="Segoe UI" w:hAnsi="Segoe UI" w:cs="Segoe UI"/>
          <w:color w:val="222222"/>
        </w:rPr>
        <w:t>);</w:t>
      </w:r>
    </w:p>
    <w:p w:rsidR="00E63E03" w:rsidRDefault="00E63E03" w:rsidP="00E63E03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disabled_features</w:t>
      </w:r>
      <w:proofErr w:type="spellEnd"/>
      <w:r>
        <w:rPr>
          <w:rFonts w:ascii="Segoe UI" w:hAnsi="Segoe UI" w:cs="Segoe UI"/>
          <w:color w:val="222222"/>
        </w:rPr>
        <w:t xml:space="preserve"> — позволяет исключить выбранный функционал. Для просмотра всех возможных </w:t>
      </w:r>
      <w:proofErr w:type="spellStart"/>
      <w:r>
        <w:rPr>
          <w:rFonts w:ascii="Segoe UI" w:hAnsi="Segoe UI" w:cs="Segoe UI"/>
          <w:color w:val="222222"/>
        </w:rPr>
        <w:t>фич</w:t>
      </w:r>
      <w:proofErr w:type="spellEnd"/>
      <w:r>
        <w:rPr>
          <w:rFonts w:ascii="Segoe UI" w:hAnsi="Segoe UI" w:cs="Segoe UI"/>
          <w:color w:val="222222"/>
        </w:rPr>
        <w:t xml:space="preserve"> можно воспользоваться командой </w:t>
      </w:r>
      <w:proofErr w:type="spellStart"/>
      <w:r>
        <w:rPr>
          <w:rStyle w:val="HTML"/>
          <w:rFonts w:ascii="Consolas" w:hAnsi="Consolas" w:cs="Consolas"/>
          <w:color w:val="222222"/>
          <w:sz w:val="21"/>
          <w:szCs w:val="21"/>
        </w:rPr>
        <w:t>configure</w:t>
      </w:r>
      <w:proofErr w:type="spellEnd"/>
      <w:r>
        <w:rPr>
          <w:rStyle w:val="HTML"/>
          <w:rFonts w:ascii="Consolas" w:hAnsi="Consolas" w:cs="Consolas"/>
          <w:color w:val="222222"/>
          <w:sz w:val="21"/>
          <w:szCs w:val="21"/>
        </w:rPr>
        <w:t xml:space="preserve"> -</w:t>
      </w:r>
      <w:proofErr w:type="spellStart"/>
      <w:r>
        <w:rPr>
          <w:rStyle w:val="HTML"/>
          <w:rFonts w:ascii="Consolas" w:hAnsi="Consolas" w:cs="Consolas"/>
          <w:color w:val="222222"/>
          <w:sz w:val="21"/>
          <w:szCs w:val="21"/>
        </w:rPr>
        <w:t>list-features</w:t>
      </w:r>
      <w:proofErr w:type="spellEnd"/>
      <w:r>
        <w:rPr>
          <w:rFonts w:ascii="Segoe UI" w:hAnsi="Segoe UI" w:cs="Segoe UI"/>
          <w:color w:val="222222"/>
        </w:rPr>
        <w:t> (</w:t>
      </w:r>
      <w:hyperlink r:id="rId25" w:anchor="including-or-excluding-features" w:history="1">
        <w:r>
          <w:rPr>
            <w:rStyle w:val="a4"/>
            <w:rFonts w:ascii="Segoe UI" w:hAnsi="Segoe UI" w:cs="Segoe UI"/>
            <w:color w:val="992298"/>
          </w:rPr>
          <w:t>подробности</w:t>
        </w:r>
      </w:hyperlink>
      <w:r>
        <w:rPr>
          <w:rFonts w:ascii="Segoe UI" w:hAnsi="Segoe UI" w:cs="Segoe UI"/>
          <w:color w:val="222222"/>
        </w:rPr>
        <w:t>)</w:t>
      </w:r>
    </w:p>
    <w:p w:rsidR="00E63E03" w:rsidRDefault="00E63E03" w:rsidP="00E63E03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static_msvc_runtime</w:t>
      </w:r>
      <w:proofErr w:type="spellEnd"/>
      <w:r>
        <w:rPr>
          <w:rFonts w:ascii="Segoe UI" w:hAnsi="Segoe UI" w:cs="Segoe UI"/>
          <w:color w:val="222222"/>
        </w:rPr>
        <w:t xml:space="preserve"> (не обязательный) — статически привязать MSVC библиотеки (</w:t>
      </w:r>
      <w:proofErr w:type="spellStart"/>
      <w:r>
        <w:rPr>
          <w:rFonts w:ascii="Segoe UI" w:hAnsi="Segoe UI" w:cs="Segoe UI"/>
          <w:color w:val="222222"/>
        </w:rPr>
        <w:t>Windows</w:t>
      </w:r>
      <w:proofErr w:type="spellEnd"/>
      <w:r>
        <w:rPr>
          <w:rFonts w:ascii="Segoe UI" w:hAnsi="Segoe UI" w:cs="Segoe UI"/>
          <w:color w:val="222222"/>
        </w:rPr>
        <w:t>);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proofErr w:type="spellStart"/>
      <w:r>
        <w:rPr>
          <w:rStyle w:val="a8"/>
          <w:rFonts w:ascii="Segoe UI" w:hAnsi="Segoe UI" w:cs="Segoe UI"/>
          <w:color w:val="222222"/>
        </w:rPr>
        <w:t>python</w:t>
      </w:r>
      <w:proofErr w:type="spellEnd"/>
      <w:r>
        <w:rPr>
          <w:rFonts w:ascii="Segoe UI" w:hAnsi="Segoe UI" w:cs="Segoe UI"/>
          <w:color w:val="222222"/>
        </w:rPr>
        <w:t> (обязательный) — тут тоже понятно (</w:t>
      </w:r>
      <w:hyperlink r:id="rId26" w:anchor="python" w:history="1">
        <w:r>
          <w:rPr>
            <w:rStyle w:val="a4"/>
            <w:rFonts w:ascii="Segoe UI" w:hAnsi="Segoe UI" w:cs="Segoe UI"/>
            <w:color w:val="992298"/>
          </w:rPr>
          <w:t>подробности</w:t>
        </w:r>
      </w:hyperlink>
      <w:r>
        <w:rPr>
          <w:rFonts w:ascii="Segoe UI" w:hAnsi="Segoe UI" w:cs="Segoe UI"/>
          <w:color w:val="222222"/>
        </w:rPr>
        <w:t>):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br/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"python"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: {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build_host_from_source</w:t>
      </w:r>
      <w:proofErr w:type="spellEnd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</w:t>
      </w:r>
      <w:r w:rsidRPr="00E63E03">
        <w:rPr>
          <w:rStyle w:val="hljs-literal"/>
          <w:rFonts w:ascii="Consolas" w:eastAsiaTheme="majorEastAsia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false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build_target_from_source</w:t>
      </w:r>
      <w:proofErr w:type="spellEnd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</w:t>
      </w:r>
      <w:r w:rsidRPr="00E63E03">
        <w:rPr>
          <w:rStyle w:val="hljs-literal"/>
          <w:rFonts w:ascii="Consolas" w:eastAsiaTheme="majorEastAsia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true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"source"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"Python-3.7.2.tar.xz"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color w:val="222222"/>
          <w:sz w:val="24"/>
          <w:szCs w:val="24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}</w:t>
      </w:r>
    </w:p>
    <w:p w:rsidR="00E63E03" w:rsidRPr="00E63E03" w:rsidRDefault="00E63E03" w:rsidP="00E63E03">
      <w:pPr>
        <w:shd w:val="clear" w:color="auto" w:fill="FFFFFF"/>
        <w:rPr>
          <w:rFonts w:ascii="Segoe UI" w:hAnsi="Segoe UI" w:cs="Segoe UI"/>
          <w:color w:val="222222"/>
          <w:lang w:val="en-US"/>
        </w:rPr>
      </w:pPr>
    </w:p>
    <w:p w:rsidR="00E63E03" w:rsidRP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</w:rPr>
        <w:t>Параметры</w:t>
      </w:r>
      <w:r w:rsidRPr="00E63E03">
        <w:rPr>
          <w:rFonts w:ascii="Segoe UI" w:hAnsi="Segoe UI" w:cs="Segoe UI"/>
          <w:color w:val="222222"/>
          <w:lang w:val="en-US"/>
        </w:rPr>
        <w:t>:</w:t>
      </w:r>
    </w:p>
    <w:p w:rsidR="00E63E03" w:rsidRPr="00E63E03" w:rsidRDefault="00E63E03" w:rsidP="00E63E03">
      <w:pPr>
        <w:shd w:val="clear" w:color="auto" w:fill="FFFFFF"/>
        <w:rPr>
          <w:rFonts w:ascii="Segoe UI" w:hAnsi="Segoe UI" w:cs="Segoe UI"/>
          <w:color w:val="222222"/>
          <w:lang w:val="en-US"/>
        </w:rPr>
      </w:pPr>
    </w:p>
    <w:p w:rsidR="00E63E03" w:rsidRDefault="00E63E03" w:rsidP="00E63E03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build_host_from_source</w:t>
      </w:r>
      <w:proofErr w:type="spellEnd"/>
      <w:r>
        <w:rPr>
          <w:rFonts w:ascii="Segoe UI" w:hAnsi="Segoe UI" w:cs="Segoe UI"/>
          <w:color w:val="222222"/>
        </w:rPr>
        <w:t xml:space="preserve"> (обязательный) — </w:t>
      </w:r>
      <w:proofErr w:type="spellStart"/>
      <w:r>
        <w:rPr>
          <w:rFonts w:ascii="Segoe UI" w:hAnsi="Segoe UI" w:cs="Segoe UI"/>
          <w:color w:val="222222"/>
        </w:rPr>
        <w:t>true</w:t>
      </w:r>
      <w:proofErr w:type="spellEnd"/>
      <w:r>
        <w:rPr>
          <w:rFonts w:ascii="Segoe UI" w:hAnsi="Segoe UI" w:cs="Segoe UI"/>
          <w:color w:val="222222"/>
        </w:rPr>
        <w:t xml:space="preserve"> — собираем </w:t>
      </w:r>
      <w:proofErr w:type="spellStart"/>
      <w:r>
        <w:rPr>
          <w:rFonts w:ascii="Segoe UI" w:hAnsi="Segoe UI" w:cs="Segoe UI"/>
          <w:color w:val="222222"/>
        </w:rPr>
        <w:t>Python</w:t>
      </w:r>
      <w:proofErr w:type="spellEnd"/>
      <w:r>
        <w:rPr>
          <w:rFonts w:ascii="Segoe UI" w:hAnsi="Segoe UI" w:cs="Segoe UI"/>
          <w:color w:val="222222"/>
        </w:rPr>
        <w:t xml:space="preserve"> для хоста из исходников, </w:t>
      </w:r>
      <w:proofErr w:type="spellStart"/>
      <w:r>
        <w:rPr>
          <w:rFonts w:ascii="Segoe UI" w:hAnsi="Segoe UI" w:cs="Segoe UI"/>
          <w:color w:val="222222"/>
        </w:rPr>
        <w:t>false</w:t>
      </w:r>
      <w:proofErr w:type="spellEnd"/>
      <w:r>
        <w:rPr>
          <w:rFonts w:ascii="Segoe UI" w:hAnsi="Segoe UI" w:cs="Segoe UI"/>
          <w:color w:val="222222"/>
        </w:rPr>
        <w:t xml:space="preserve"> — используем установленный </w:t>
      </w:r>
      <w:proofErr w:type="spellStart"/>
      <w:r>
        <w:rPr>
          <w:rFonts w:ascii="Segoe UI" w:hAnsi="Segoe UI" w:cs="Segoe UI"/>
          <w:color w:val="222222"/>
        </w:rPr>
        <w:t>Python</w:t>
      </w:r>
      <w:proofErr w:type="spellEnd"/>
      <w:r>
        <w:rPr>
          <w:rFonts w:ascii="Segoe UI" w:hAnsi="Segoe UI" w:cs="Segoe UI"/>
          <w:color w:val="222222"/>
        </w:rPr>
        <w:t xml:space="preserve"> (не поддерживается для win32);</w:t>
      </w:r>
    </w:p>
    <w:p w:rsidR="00E63E03" w:rsidRDefault="00E63E03" w:rsidP="00E63E03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build_target_from_source</w:t>
      </w:r>
      <w:proofErr w:type="spellEnd"/>
      <w:r>
        <w:rPr>
          <w:rFonts w:ascii="Segoe UI" w:hAnsi="Segoe UI" w:cs="Segoe UI"/>
          <w:color w:val="222222"/>
        </w:rPr>
        <w:t xml:space="preserve"> (обязательный) — </w:t>
      </w:r>
      <w:proofErr w:type="spellStart"/>
      <w:r>
        <w:rPr>
          <w:rFonts w:ascii="Segoe UI" w:hAnsi="Segoe UI" w:cs="Segoe UI"/>
          <w:color w:val="222222"/>
        </w:rPr>
        <w:t>true</w:t>
      </w:r>
      <w:proofErr w:type="spellEnd"/>
      <w:r>
        <w:rPr>
          <w:rFonts w:ascii="Segoe UI" w:hAnsi="Segoe UI" w:cs="Segoe UI"/>
          <w:color w:val="222222"/>
        </w:rPr>
        <w:t xml:space="preserve"> — собираем </w:t>
      </w:r>
      <w:proofErr w:type="spellStart"/>
      <w:r>
        <w:rPr>
          <w:rFonts w:ascii="Segoe UI" w:hAnsi="Segoe UI" w:cs="Segoe UI"/>
          <w:color w:val="222222"/>
        </w:rPr>
        <w:t>Python</w:t>
      </w:r>
      <w:proofErr w:type="spellEnd"/>
      <w:r>
        <w:rPr>
          <w:rFonts w:ascii="Segoe UI" w:hAnsi="Segoe UI" w:cs="Segoe UI"/>
          <w:color w:val="222222"/>
        </w:rPr>
        <w:t xml:space="preserve"> для целевой платформы из исходников, </w:t>
      </w:r>
      <w:proofErr w:type="spellStart"/>
      <w:r>
        <w:rPr>
          <w:rFonts w:ascii="Segoe UI" w:hAnsi="Segoe UI" w:cs="Segoe UI"/>
          <w:color w:val="222222"/>
        </w:rPr>
        <w:t>false</w:t>
      </w:r>
      <w:proofErr w:type="spellEnd"/>
      <w:r>
        <w:rPr>
          <w:rFonts w:ascii="Segoe UI" w:hAnsi="Segoe UI" w:cs="Segoe UI"/>
          <w:color w:val="222222"/>
        </w:rPr>
        <w:t xml:space="preserve"> — используем установленный </w:t>
      </w:r>
      <w:proofErr w:type="spellStart"/>
      <w:r>
        <w:rPr>
          <w:rFonts w:ascii="Segoe UI" w:hAnsi="Segoe UI" w:cs="Segoe UI"/>
          <w:color w:val="222222"/>
        </w:rPr>
        <w:t>Python</w:t>
      </w:r>
      <w:proofErr w:type="spellEnd"/>
      <w:r>
        <w:rPr>
          <w:rFonts w:ascii="Segoe UI" w:hAnsi="Segoe UI" w:cs="Segoe UI"/>
          <w:color w:val="222222"/>
        </w:rPr>
        <w:t xml:space="preserve"> (использование установленного </w:t>
      </w:r>
      <w:proofErr w:type="spellStart"/>
      <w:r>
        <w:rPr>
          <w:rFonts w:ascii="Segoe UI" w:hAnsi="Segoe UI" w:cs="Segoe UI"/>
          <w:color w:val="222222"/>
        </w:rPr>
        <w:t>Python</w:t>
      </w:r>
      <w:proofErr w:type="spellEnd"/>
      <w:r>
        <w:rPr>
          <w:rFonts w:ascii="Segoe UI" w:hAnsi="Segoe UI" w:cs="Segoe UI"/>
          <w:color w:val="222222"/>
        </w:rPr>
        <w:t xml:space="preserve"> поддерживается только на win32);</w:t>
      </w:r>
    </w:p>
    <w:p w:rsidR="00E63E03" w:rsidRDefault="00E63E03" w:rsidP="00E63E03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source</w:t>
      </w:r>
      <w:proofErr w:type="spellEnd"/>
      <w:r>
        <w:rPr>
          <w:rFonts w:ascii="Segoe UI" w:hAnsi="Segoe UI" w:cs="Segoe UI"/>
          <w:color w:val="222222"/>
        </w:rPr>
        <w:t xml:space="preserve"> (обязательный, если </w:t>
      </w:r>
      <w:proofErr w:type="spellStart"/>
      <w:r>
        <w:rPr>
          <w:rFonts w:ascii="Segoe UI" w:hAnsi="Segoe UI" w:cs="Segoe UI"/>
          <w:color w:val="222222"/>
        </w:rPr>
        <w:t>Python</w:t>
      </w:r>
      <w:proofErr w:type="spellEnd"/>
      <w:r>
        <w:rPr>
          <w:rFonts w:ascii="Segoe UI" w:hAnsi="Segoe UI" w:cs="Segoe UI"/>
          <w:color w:val="222222"/>
        </w:rPr>
        <w:t xml:space="preserve"> собирается из исходников) — имя архива с исходниками </w:t>
      </w:r>
      <w:proofErr w:type="spellStart"/>
      <w:r>
        <w:rPr>
          <w:rFonts w:ascii="Segoe UI" w:hAnsi="Segoe UI" w:cs="Segoe UI"/>
          <w:color w:val="222222"/>
        </w:rPr>
        <w:t>Python</w:t>
      </w:r>
      <w:proofErr w:type="spellEnd"/>
      <w:r>
        <w:rPr>
          <w:rFonts w:ascii="Segoe UI" w:hAnsi="Segoe UI" w:cs="Segoe UI"/>
          <w:color w:val="222222"/>
        </w:rPr>
        <w:t>;</w:t>
      </w:r>
    </w:p>
    <w:p w:rsidR="00E63E03" w:rsidRDefault="00E63E03" w:rsidP="00E63E03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version</w:t>
      </w:r>
      <w:proofErr w:type="spellEnd"/>
      <w:r>
        <w:rPr>
          <w:rFonts w:ascii="Segoe UI" w:hAnsi="Segoe UI" w:cs="Segoe UI"/>
          <w:color w:val="222222"/>
        </w:rPr>
        <w:t xml:space="preserve"> (обязательный, если используется установленный </w:t>
      </w:r>
      <w:proofErr w:type="spellStart"/>
      <w:r>
        <w:rPr>
          <w:rFonts w:ascii="Segoe UI" w:hAnsi="Segoe UI" w:cs="Segoe UI"/>
          <w:color w:val="222222"/>
        </w:rPr>
        <w:t>Python</w:t>
      </w:r>
      <w:proofErr w:type="spellEnd"/>
      <w:r>
        <w:rPr>
          <w:rFonts w:ascii="Segoe UI" w:hAnsi="Segoe UI" w:cs="Segoe UI"/>
          <w:color w:val="222222"/>
        </w:rPr>
        <w:t xml:space="preserve">) — версия установленного </w:t>
      </w:r>
      <w:proofErr w:type="spellStart"/>
      <w:r>
        <w:rPr>
          <w:rFonts w:ascii="Segoe UI" w:hAnsi="Segoe UI" w:cs="Segoe UI"/>
          <w:color w:val="222222"/>
        </w:rPr>
        <w:t>Python</w:t>
      </w:r>
      <w:proofErr w:type="spellEnd"/>
      <w:r>
        <w:rPr>
          <w:rFonts w:ascii="Segoe UI" w:hAnsi="Segoe UI" w:cs="Segoe UI"/>
          <w:color w:val="222222"/>
        </w:rPr>
        <w:t>;</w:t>
      </w:r>
    </w:p>
    <w:p w:rsidR="00E63E03" w:rsidRDefault="00E63E03" w:rsidP="00E63E03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dynamic_loading</w:t>
      </w:r>
      <w:proofErr w:type="spellEnd"/>
      <w:r>
        <w:rPr>
          <w:rFonts w:ascii="Segoe UI" w:hAnsi="Segoe UI" w:cs="Segoe UI"/>
          <w:color w:val="222222"/>
        </w:rPr>
        <w:t xml:space="preserve"> (не обязательный) — </w:t>
      </w:r>
      <w:proofErr w:type="spellStart"/>
      <w:r>
        <w:rPr>
          <w:rFonts w:ascii="Segoe UI" w:hAnsi="Segoe UI" w:cs="Segoe UI"/>
          <w:color w:val="222222"/>
        </w:rPr>
        <w:t>true</w:t>
      </w:r>
      <w:proofErr w:type="spellEnd"/>
      <w:r>
        <w:rPr>
          <w:rFonts w:ascii="Segoe UI" w:hAnsi="Segoe UI" w:cs="Segoe UI"/>
          <w:color w:val="222222"/>
        </w:rPr>
        <w:t xml:space="preserve"> — включить поддержку динамической загрузки модулей расширения (тех, что на C);</w:t>
      </w:r>
    </w:p>
    <w:p w:rsidR="00E63E03" w:rsidRDefault="00E63E03" w:rsidP="00E63E03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host_installation_bin_dir</w:t>
      </w:r>
      <w:proofErr w:type="spellEnd"/>
      <w:r>
        <w:rPr>
          <w:rFonts w:ascii="Segoe UI" w:hAnsi="Segoe UI" w:cs="Segoe UI"/>
          <w:color w:val="222222"/>
        </w:rPr>
        <w:t xml:space="preserve"> (не обязательный) — путь к установленному </w:t>
      </w:r>
      <w:proofErr w:type="spellStart"/>
      <w:r>
        <w:rPr>
          <w:rFonts w:ascii="Segoe UI" w:hAnsi="Segoe UI" w:cs="Segoe UI"/>
          <w:color w:val="222222"/>
        </w:rPr>
        <w:t>Python</w:t>
      </w:r>
      <w:proofErr w:type="spellEnd"/>
      <w:r>
        <w:rPr>
          <w:rFonts w:ascii="Segoe UI" w:hAnsi="Segoe UI" w:cs="Segoe UI"/>
          <w:color w:val="222222"/>
        </w:rPr>
        <w:t xml:space="preserve">, если не собирается из исходников (если не указан, на </w:t>
      </w:r>
      <w:proofErr w:type="spellStart"/>
      <w:r>
        <w:rPr>
          <w:rFonts w:ascii="Segoe UI" w:hAnsi="Segoe UI" w:cs="Segoe UI"/>
          <w:color w:val="222222"/>
        </w:rPr>
        <w:t>win</w:t>
      </w:r>
      <w:proofErr w:type="spellEnd"/>
      <w:r>
        <w:rPr>
          <w:rFonts w:ascii="Segoe UI" w:hAnsi="Segoe UI" w:cs="Segoe UI"/>
          <w:color w:val="222222"/>
        </w:rPr>
        <w:t xml:space="preserve"> ищется в реестре автоматически, на других платформах — в PATH);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proofErr w:type="spellStart"/>
      <w:r>
        <w:rPr>
          <w:rStyle w:val="a8"/>
          <w:rFonts w:ascii="Segoe UI" w:hAnsi="Segoe UI" w:cs="Segoe UI"/>
          <w:color w:val="222222"/>
        </w:rPr>
        <w:t>sip</w:t>
      </w:r>
      <w:proofErr w:type="spellEnd"/>
      <w:r>
        <w:rPr>
          <w:rFonts w:ascii="Segoe UI" w:hAnsi="Segoe UI" w:cs="Segoe UI"/>
          <w:color w:val="222222"/>
        </w:rPr>
        <w:t xml:space="preserve"> (обязательный) — компонент, отвечающий за автоматическое генерирование </w:t>
      </w:r>
      <w:proofErr w:type="spellStart"/>
      <w:r>
        <w:rPr>
          <w:rFonts w:ascii="Segoe UI" w:hAnsi="Segoe UI" w:cs="Segoe UI"/>
          <w:color w:val="222222"/>
        </w:rPr>
        <w:t>Python-bindings</w:t>
      </w:r>
      <w:proofErr w:type="spellEnd"/>
      <w:r>
        <w:rPr>
          <w:rFonts w:ascii="Segoe UI" w:hAnsi="Segoe UI" w:cs="Segoe UI"/>
          <w:color w:val="222222"/>
        </w:rPr>
        <w:t xml:space="preserve"> для C/C++ библиотек (подробности </w:t>
      </w:r>
      <w:hyperlink r:id="rId27" w:anchor="sip" w:history="1">
        <w:r>
          <w:rPr>
            <w:rStyle w:val="a4"/>
            <w:rFonts w:ascii="Segoe UI" w:hAnsi="Segoe UI" w:cs="Segoe UI"/>
            <w:color w:val="992298"/>
          </w:rPr>
          <w:t>тут</w:t>
        </w:r>
      </w:hyperlink>
      <w:r>
        <w:rPr>
          <w:rFonts w:ascii="Segoe UI" w:hAnsi="Segoe UI" w:cs="Segoe UI"/>
          <w:color w:val="222222"/>
        </w:rPr>
        <w:t> и </w:t>
      </w:r>
      <w:hyperlink r:id="rId28" w:history="1">
        <w:r>
          <w:rPr>
            <w:rStyle w:val="a4"/>
            <w:rFonts w:ascii="Segoe UI" w:hAnsi="Segoe UI" w:cs="Segoe UI"/>
            <w:color w:val="992298"/>
          </w:rPr>
          <w:t>тут</w:t>
        </w:r>
      </w:hyperlink>
      <w:r>
        <w:rPr>
          <w:rFonts w:ascii="Segoe UI" w:hAnsi="Segoe UI" w:cs="Segoe UI"/>
          <w:color w:val="222222"/>
        </w:rPr>
        <w:t>):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br/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"sip"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: {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module_name</w:t>
      </w:r>
      <w:proofErr w:type="spellEnd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"PyQt5.sip"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"source"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"sip-4.19.15.tar.gz"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color w:val="222222"/>
          <w:sz w:val="24"/>
          <w:szCs w:val="24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}</w:t>
      </w:r>
    </w:p>
    <w:p w:rsidR="00E63E03" w:rsidRPr="00E63E03" w:rsidRDefault="00E63E03" w:rsidP="00E63E03">
      <w:pPr>
        <w:shd w:val="clear" w:color="auto" w:fill="FFFFFF"/>
        <w:rPr>
          <w:rFonts w:ascii="Segoe UI" w:hAnsi="Segoe UI" w:cs="Segoe UI"/>
          <w:color w:val="222222"/>
          <w:lang w:val="en-US"/>
        </w:rPr>
      </w:pPr>
    </w:p>
    <w:p w:rsidR="00E63E03" w:rsidRP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</w:rPr>
        <w:t>Параметры</w:t>
      </w:r>
      <w:r w:rsidRPr="00E63E03">
        <w:rPr>
          <w:rFonts w:ascii="Segoe UI" w:hAnsi="Segoe UI" w:cs="Segoe UI"/>
          <w:color w:val="222222"/>
          <w:lang w:val="en-US"/>
        </w:rPr>
        <w:t>:</w:t>
      </w:r>
    </w:p>
    <w:p w:rsidR="00E63E03" w:rsidRPr="00E63E03" w:rsidRDefault="00E63E03" w:rsidP="00E63E03">
      <w:pPr>
        <w:shd w:val="clear" w:color="auto" w:fill="FFFFFF"/>
        <w:rPr>
          <w:rFonts w:ascii="Segoe UI" w:hAnsi="Segoe UI" w:cs="Segoe UI"/>
          <w:color w:val="222222"/>
          <w:lang w:val="en-US"/>
        </w:rPr>
      </w:pPr>
    </w:p>
    <w:p w:rsidR="00E63E03" w:rsidRDefault="00E63E03" w:rsidP="00E63E03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lastRenderedPageBreak/>
        <w:t>module_name</w:t>
      </w:r>
      <w:proofErr w:type="spellEnd"/>
      <w:r>
        <w:rPr>
          <w:rFonts w:ascii="Segoe UI" w:hAnsi="Segoe UI" w:cs="Segoe UI"/>
          <w:color w:val="222222"/>
        </w:rPr>
        <w:t xml:space="preserve"> (обязательный) — имя </w:t>
      </w:r>
      <w:proofErr w:type="spellStart"/>
      <w:r>
        <w:rPr>
          <w:rFonts w:ascii="Segoe UI" w:hAnsi="Segoe UI" w:cs="Segoe UI"/>
          <w:color w:val="222222"/>
        </w:rPr>
        <w:t>sip</w:t>
      </w:r>
      <w:proofErr w:type="spellEnd"/>
      <w:r>
        <w:rPr>
          <w:rFonts w:ascii="Segoe UI" w:hAnsi="Segoe UI" w:cs="Segoe UI"/>
          <w:color w:val="222222"/>
        </w:rPr>
        <w:t>-модуля;</w:t>
      </w:r>
    </w:p>
    <w:p w:rsidR="00E63E03" w:rsidRDefault="00E63E03" w:rsidP="00E63E03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source</w:t>
      </w:r>
      <w:proofErr w:type="spellEnd"/>
      <w:r>
        <w:rPr>
          <w:rFonts w:ascii="Segoe UI" w:hAnsi="Segoe UI" w:cs="Segoe UI"/>
          <w:color w:val="222222"/>
        </w:rPr>
        <w:t xml:space="preserve"> (обязательный) — имя архива с исходниками </w:t>
      </w:r>
      <w:proofErr w:type="spellStart"/>
      <w:r>
        <w:rPr>
          <w:rFonts w:ascii="Segoe UI" w:hAnsi="Segoe UI" w:cs="Segoe UI"/>
          <w:color w:val="222222"/>
        </w:rPr>
        <w:t>sip</w:t>
      </w:r>
      <w:proofErr w:type="spellEnd"/>
      <w:r>
        <w:rPr>
          <w:rFonts w:ascii="Segoe UI" w:hAnsi="Segoe UI" w:cs="Segoe UI"/>
          <w:color w:val="222222"/>
        </w:rPr>
        <w:t>;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Style w:val="a8"/>
          <w:rFonts w:ascii="Segoe UI" w:hAnsi="Segoe UI" w:cs="Segoe UI"/>
          <w:color w:val="222222"/>
        </w:rPr>
        <w:t>pyqt5</w:t>
      </w:r>
      <w:r>
        <w:rPr>
          <w:rFonts w:ascii="Segoe UI" w:hAnsi="Segoe UI" w:cs="Segoe UI"/>
          <w:color w:val="222222"/>
        </w:rPr>
        <w:t> (обязательный) — тут тоже понятно (</w:t>
      </w:r>
      <w:hyperlink r:id="rId29" w:anchor="pyqt5" w:history="1">
        <w:r>
          <w:rPr>
            <w:rStyle w:val="a4"/>
            <w:rFonts w:ascii="Segoe UI" w:hAnsi="Segoe UI" w:cs="Segoe UI"/>
            <w:color w:val="992298"/>
          </w:rPr>
          <w:t>подробности</w:t>
        </w:r>
      </w:hyperlink>
      <w:r>
        <w:rPr>
          <w:rFonts w:ascii="Segoe UI" w:hAnsi="Segoe UI" w:cs="Segoe UI"/>
          <w:color w:val="222222"/>
        </w:rPr>
        <w:t>):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br/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"pyqt5"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: {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android#disabled_features</w:t>
      </w:r>
      <w:proofErr w:type="spellEnd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: [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PyQt_Desktop_OpenGL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PyQt_Printer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PyQt_PrintDialog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PyQt_PrintPreviewDialog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PyQt_PrintPreviewWidget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],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android#modules</w:t>
      </w:r>
      <w:proofErr w:type="spellEnd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: [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QtCore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QtGui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QtNetwork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QtPrintSupport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QtWidgets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QtAndroidExtras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],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ios#disabled_features</w:t>
      </w:r>
      <w:proofErr w:type="spellEnd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: [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PyQt_Desktop_OpenGL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PyQt_MacOSXOnly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...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],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ios|macos#modules</w:t>
      </w:r>
      <w:proofErr w:type="spellEnd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: [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QtCore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QtGui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QtNetwork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QtPrintSupport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QtWidgets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       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QtMacExtras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],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linux#modules</w:t>
      </w:r>
      <w:proofErr w:type="spellEnd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: [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QtCore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QtGui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QtNetwork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QtPrintSupport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QtWidgets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"QtX11Extras"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],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win#disabled_features</w:t>
      </w:r>
      <w:proofErr w:type="spellEnd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: [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PyQt_Desktop_OpenGL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],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win#modules</w:t>
      </w:r>
      <w:proofErr w:type="spellEnd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: [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QtCore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QtGui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QtNetwork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QtPrintSupport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QtWidgets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QtWinExtras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],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"source"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"PyQt5_*-5.12.1.tar.gz"</w:t>
      </w:r>
    </w:p>
    <w:p w:rsidR="00E63E03" w:rsidRDefault="00E63E03" w:rsidP="00E63E03">
      <w:pPr>
        <w:pStyle w:val="HTML0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Параметры: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disabled_features</w:t>
      </w:r>
      <w:proofErr w:type="spellEnd"/>
      <w:r>
        <w:rPr>
          <w:rFonts w:ascii="Segoe UI" w:hAnsi="Segoe UI" w:cs="Segoe UI"/>
          <w:color w:val="222222"/>
        </w:rPr>
        <w:t xml:space="preserve"> (не обязательный) — позволяет выключить конкретный функционал. Если не указан, выключаемые </w:t>
      </w:r>
      <w:proofErr w:type="spellStart"/>
      <w:r>
        <w:rPr>
          <w:rFonts w:ascii="Segoe UI" w:hAnsi="Segoe UI" w:cs="Segoe UI"/>
          <w:color w:val="222222"/>
        </w:rPr>
        <w:t>фичи</w:t>
      </w:r>
      <w:proofErr w:type="spellEnd"/>
      <w:r>
        <w:rPr>
          <w:rFonts w:ascii="Segoe UI" w:hAnsi="Segoe UI" w:cs="Segoe UI"/>
          <w:color w:val="222222"/>
        </w:rPr>
        <w:t xml:space="preserve"> определяются автоматически на основе </w:t>
      </w:r>
      <w:proofErr w:type="spellStart"/>
      <w:r>
        <w:rPr>
          <w:rFonts w:ascii="Segoe UI" w:hAnsi="Segoe UI" w:cs="Segoe UI"/>
          <w:color w:val="222222"/>
        </w:rPr>
        <w:t>фич</w:t>
      </w:r>
      <w:proofErr w:type="spellEnd"/>
      <w:r>
        <w:rPr>
          <w:rFonts w:ascii="Segoe UI" w:hAnsi="Segoe UI" w:cs="Segoe UI"/>
          <w:color w:val="222222"/>
        </w:rPr>
        <w:t xml:space="preserve">, выключенных в собранном нами </w:t>
      </w:r>
      <w:proofErr w:type="spellStart"/>
      <w:r>
        <w:rPr>
          <w:rFonts w:ascii="Segoe UI" w:hAnsi="Segoe UI" w:cs="Segoe UI"/>
          <w:color w:val="222222"/>
        </w:rPr>
        <w:t>Qt</w:t>
      </w:r>
      <w:proofErr w:type="spellEnd"/>
      <w:r>
        <w:rPr>
          <w:rFonts w:ascii="Segoe UI" w:hAnsi="Segoe UI" w:cs="Segoe UI"/>
          <w:color w:val="222222"/>
        </w:rPr>
        <w:t xml:space="preserve"> (</w:t>
      </w:r>
      <w:hyperlink r:id="rId30" w:anchor="cmdoption-configure-py-disable-feature" w:history="1">
        <w:r>
          <w:rPr>
            <w:rStyle w:val="a4"/>
            <w:rFonts w:ascii="Segoe UI" w:hAnsi="Segoe UI" w:cs="Segoe UI"/>
            <w:color w:val="992298"/>
          </w:rPr>
          <w:t>подробности</w:t>
        </w:r>
      </w:hyperlink>
      <w:r>
        <w:rPr>
          <w:rFonts w:ascii="Segoe UI" w:hAnsi="Segoe UI" w:cs="Segoe UI"/>
          <w:color w:val="222222"/>
        </w:rPr>
        <w:t>);</w:t>
      </w:r>
    </w:p>
    <w:p w:rsidR="00E63E03" w:rsidRDefault="00E63E03" w:rsidP="00E63E03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modules</w:t>
      </w:r>
      <w:proofErr w:type="spellEnd"/>
      <w:r>
        <w:rPr>
          <w:rFonts w:ascii="Segoe UI" w:hAnsi="Segoe UI" w:cs="Segoe UI"/>
          <w:color w:val="222222"/>
        </w:rPr>
        <w:t xml:space="preserve"> (обязательный) — перечисляем модули, которые мы хотим собрать (</w:t>
      </w:r>
      <w:hyperlink r:id="rId31" w:anchor="cmdoption-configure-py-enable" w:history="1">
        <w:r>
          <w:rPr>
            <w:rStyle w:val="a4"/>
            <w:rFonts w:ascii="Segoe UI" w:hAnsi="Segoe UI" w:cs="Segoe UI"/>
            <w:color w:val="992298"/>
          </w:rPr>
          <w:t>подробности</w:t>
        </w:r>
      </w:hyperlink>
      <w:r>
        <w:rPr>
          <w:rFonts w:ascii="Segoe UI" w:hAnsi="Segoe UI" w:cs="Segoe UI"/>
          <w:color w:val="222222"/>
        </w:rPr>
        <w:t>);</w:t>
      </w:r>
    </w:p>
    <w:p w:rsidR="00E63E03" w:rsidRDefault="00E63E03" w:rsidP="00E63E03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source</w:t>
      </w:r>
      <w:proofErr w:type="spellEnd"/>
      <w:r>
        <w:rPr>
          <w:rFonts w:ascii="Segoe UI" w:hAnsi="Segoe UI" w:cs="Segoe UI"/>
          <w:color w:val="222222"/>
        </w:rPr>
        <w:t xml:space="preserve"> (обязательный) — имя архива с исходниками </w:t>
      </w:r>
      <w:proofErr w:type="spellStart"/>
      <w:r>
        <w:rPr>
          <w:rFonts w:ascii="Segoe UI" w:hAnsi="Segoe UI" w:cs="Segoe UI"/>
          <w:color w:val="222222"/>
        </w:rPr>
        <w:t>PyQt</w:t>
      </w:r>
      <w:proofErr w:type="spellEnd"/>
      <w:r>
        <w:rPr>
          <w:rFonts w:ascii="Segoe UI" w:hAnsi="Segoe UI" w:cs="Segoe UI"/>
          <w:color w:val="222222"/>
        </w:rPr>
        <w:t>;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Style w:val="a8"/>
          <w:rFonts w:ascii="Segoe UI" w:hAnsi="Segoe UI" w:cs="Segoe UI"/>
          <w:color w:val="222222"/>
        </w:rPr>
        <w:t>pyqt3D</w:t>
      </w:r>
      <w:r>
        <w:rPr>
          <w:rFonts w:ascii="Segoe UI" w:hAnsi="Segoe UI" w:cs="Segoe UI"/>
          <w:color w:val="222222"/>
        </w:rPr>
        <w:t>, </w:t>
      </w:r>
      <w:r>
        <w:rPr>
          <w:rStyle w:val="a8"/>
          <w:rFonts w:ascii="Segoe UI" w:hAnsi="Segoe UI" w:cs="Segoe UI"/>
          <w:color w:val="222222"/>
        </w:rPr>
        <w:t>pyqtchart</w:t>
      </w:r>
      <w:r>
        <w:rPr>
          <w:rFonts w:ascii="Segoe UI" w:hAnsi="Segoe UI" w:cs="Segoe UI"/>
          <w:color w:val="222222"/>
        </w:rPr>
        <w:t>, </w:t>
      </w:r>
      <w:r>
        <w:rPr>
          <w:rStyle w:val="a8"/>
          <w:rFonts w:ascii="Segoe UI" w:hAnsi="Segoe UI" w:cs="Segoe UI"/>
          <w:color w:val="222222"/>
        </w:rPr>
        <w:t>pyqtdatavisualization</w:t>
      </w:r>
      <w:r>
        <w:rPr>
          <w:rFonts w:ascii="Segoe UI" w:hAnsi="Segoe UI" w:cs="Segoe UI"/>
          <w:color w:val="222222"/>
        </w:rPr>
        <w:t>, </w:t>
      </w:r>
      <w:r>
        <w:rPr>
          <w:rStyle w:val="a8"/>
          <w:rFonts w:ascii="Segoe UI" w:hAnsi="Segoe UI" w:cs="Segoe UI"/>
          <w:color w:val="222222"/>
        </w:rPr>
        <w:t>pyqtpurchasing</w:t>
      </w:r>
      <w:r>
        <w:rPr>
          <w:rFonts w:ascii="Segoe UI" w:hAnsi="Segoe UI" w:cs="Segoe UI"/>
          <w:color w:val="222222"/>
        </w:rPr>
        <w:t>, </w:t>
      </w:r>
      <w:r>
        <w:rPr>
          <w:rStyle w:val="a8"/>
          <w:rFonts w:ascii="Segoe UI" w:hAnsi="Segoe UI" w:cs="Segoe UI"/>
          <w:color w:val="222222"/>
        </w:rPr>
        <w:t>qscintilla</w:t>
      </w:r>
      <w:r>
        <w:rPr>
          <w:rFonts w:ascii="Segoe UI" w:hAnsi="Segoe UI" w:cs="Segoe UI"/>
          <w:color w:val="222222"/>
        </w:rPr>
        <w:t xml:space="preserve"> (не обязательные) — дополнительные модули, не входящие в состав </w:t>
      </w:r>
      <w:proofErr w:type="spellStart"/>
      <w:r>
        <w:rPr>
          <w:rFonts w:ascii="Segoe UI" w:hAnsi="Segoe UI" w:cs="Segoe UI"/>
          <w:color w:val="222222"/>
        </w:rPr>
        <w:t>PyQt</w:t>
      </w:r>
      <w:proofErr w:type="spellEnd"/>
      <w:r>
        <w:rPr>
          <w:rFonts w:ascii="Segoe UI" w:hAnsi="Segoe UI" w:cs="Segoe UI"/>
          <w:color w:val="222222"/>
        </w:rPr>
        <w:t>. Имеют единственный параметр </w:t>
      </w:r>
      <w:proofErr w:type="spellStart"/>
      <w:r>
        <w:rPr>
          <w:rStyle w:val="HTML"/>
          <w:rFonts w:ascii="Consolas" w:hAnsi="Consolas" w:cs="Consolas"/>
          <w:color w:val="222222"/>
          <w:sz w:val="21"/>
          <w:szCs w:val="21"/>
        </w:rPr>
        <w:t>source</w:t>
      </w:r>
      <w:proofErr w:type="spellEnd"/>
      <w:r>
        <w:rPr>
          <w:rFonts w:ascii="Segoe UI" w:hAnsi="Segoe UI" w:cs="Segoe UI"/>
          <w:color w:val="222222"/>
        </w:rPr>
        <w:t> — имя архива с исходниками.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Стоит заметить, что некоторые значения параметров могут не работать друг с другом. В таких случаях вы получите ошибку при сборке </w:t>
      </w:r>
      <w:proofErr w:type="spellStart"/>
      <w:r>
        <w:rPr>
          <w:rStyle w:val="a8"/>
          <w:rFonts w:ascii="Segoe UI" w:hAnsi="Segoe UI" w:cs="Segoe UI"/>
          <w:color w:val="222222"/>
        </w:rPr>
        <w:t>sysroot</w:t>
      </w:r>
      <w:proofErr w:type="spellEnd"/>
      <w:r>
        <w:rPr>
          <w:rFonts w:ascii="Segoe UI" w:hAnsi="Segoe UI" w:cs="Segoe UI"/>
          <w:color w:val="222222"/>
        </w:rPr>
        <w:t> с информацией, что не так. Я постарался здесь описать такие случаи, по крайней мере, для обязательных компонентов.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br/>
      </w:r>
    </w:p>
    <w:p w:rsidR="00E63E03" w:rsidRDefault="00E63E03" w:rsidP="00E63E03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Собираем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sysroot</w:t>
      </w:r>
      <w:proofErr w:type="spellEnd"/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Давайте взглянем на итоговый </w:t>
      </w:r>
      <w:proofErr w:type="spellStart"/>
      <w:r>
        <w:rPr>
          <w:rStyle w:val="a7"/>
          <w:rFonts w:ascii="Segoe UI" w:hAnsi="Segoe UI" w:cs="Segoe UI"/>
          <w:color w:val="222222"/>
        </w:rPr>
        <w:t>sysroot.json</w:t>
      </w:r>
      <w:proofErr w:type="spellEnd"/>
      <w:r>
        <w:rPr>
          <w:rFonts w:ascii="Segoe UI" w:hAnsi="Segoe UI" w:cs="Segoe UI"/>
          <w:color w:val="222222"/>
        </w:rPr>
        <w:t> для нашей программы: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br/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linux#zlib</w:t>
      </w:r>
      <w:proofErr w:type="spellEnd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: {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"source"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"zlib-1.2.11.tar.gz"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},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"linux#qt5"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: {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"source"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"qt-everywhere-src-5.12.2.tar"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"edition"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opensource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configure_options</w:t>
      </w:r>
      <w:proofErr w:type="spellEnd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: [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"-no-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dbus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"-no-system-proxies"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"-no-cups"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"-no-sql-db2"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"-no-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sql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-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ibase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"-no-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sql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-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mysql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"-no-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sql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-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sqlite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"-no-sql-sqlite2"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"-no-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sql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-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oci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"-no-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sql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-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odbc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           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"-no-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sql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-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psql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"-no-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sql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-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tds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"-no-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sqlite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"-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ccache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"-optimize-size"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],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"skip"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: [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"qt3d"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qtactiveqt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qtandroidextras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"qtcanvas3d"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qtcharts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qtconnectivity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"qtdatavis3d"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qtdeclarative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qtdoc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qtgamepad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qtgraphicaleffects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qtlocation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qtmacextras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qtmultimedia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qtnetworkauth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qtpurchasing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qtquickcontrols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"qtquickcontrols2"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qtremoteobjects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qtscript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qtscxml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qtsensors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qtserialbus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qtserialport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qtspeech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qtsvg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qttools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qttranslations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qtvirtualkeyboard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qtwayland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qtwebchannel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qtwebengine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qtwebglplugin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qtwebsockets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qtwebview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qtwinextras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"qtx11extras"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qtxmlpatterns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],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disabled_features</w:t>
      </w:r>
      <w:proofErr w:type="spellEnd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: [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"network"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bearermanagement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dnslookup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dtls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"ftp"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           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"http"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localserver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networkdiskcache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networkinterface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networkproxy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"socks5"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udpsocket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"concurrent"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"future"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"cups"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"printer"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printdialog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printpreviewdialog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printpreviewwidget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sql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sqlmodel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testlib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"xml"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]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},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linux#python</w:t>
      </w:r>
      <w:proofErr w:type="spellEnd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: {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build_host_from_source</w:t>
      </w:r>
      <w:proofErr w:type="spellEnd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</w:t>
      </w:r>
      <w:r w:rsidRPr="00E63E03">
        <w:rPr>
          <w:rStyle w:val="hljs-literal"/>
          <w:rFonts w:ascii="Consolas" w:eastAsiaTheme="majorEastAsia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false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build_target_from_source</w:t>
      </w:r>
      <w:proofErr w:type="spellEnd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</w:t>
      </w:r>
      <w:r w:rsidRPr="00E63E03">
        <w:rPr>
          <w:rStyle w:val="hljs-literal"/>
          <w:rFonts w:ascii="Consolas" w:eastAsiaTheme="majorEastAsia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true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"source"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"Python-3.7.2.tgz"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dynamic_loading</w:t>
      </w:r>
      <w:proofErr w:type="spellEnd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</w:t>
      </w:r>
      <w:r w:rsidRPr="00E63E03">
        <w:rPr>
          <w:rStyle w:val="hljs-literal"/>
          <w:rFonts w:ascii="Consolas" w:eastAsiaTheme="majorEastAsia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true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},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linux#sip</w:t>
      </w:r>
      <w:proofErr w:type="spellEnd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: {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module_name</w:t>
      </w:r>
      <w:proofErr w:type="spellEnd"/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"PyQt5.sip"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"source"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"sip-4.19.15.tar.gz"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},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"linux#pyqt5"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: {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    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"modules"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: [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QtCore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QtGui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QtWidgets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],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E63E03">
        <w:rPr>
          <w:rStyle w:val="hljs-att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"source"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"PyQt5_*-5.12.2.tar.gz"</w:t>
      </w:r>
    </w:p>
    <w:p w:rsid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:rsidR="00E63E03" w:rsidRDefault="00E63E03" w:rsidP="00E63E03">
      <w:pPr>
        <w:pStyle w:val="HTML0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Что интересного мы тут видим? Во-первых, не используется ряд компонентов(например, </w:t>
      </w:r>
      <w:proofErr w:type="spellStart"/>
      <w:r>
        <w:rPr>
          <w:rFonts w:ascii="Segoe UI" w:hAnsi="Segoe UI" w:cs="Segoe UI"/>
          <w:color w:val="222222"/>
        </w:rPr>
        <w:t>ssl</w:t>
      </w:r>
      <w:proofErr w:type="spellEnd"/>
      <w:r>
        <w:rPr>
          <w:rFonts w:ascii="Segoe UI" w:hAnsi="Segoe UI" w:cs="Segoe UI"/>
          <w:color w:val="222222"/>
        </w:rPr>
        <w:t xml:space="preserve">, pyqt3D и прочие). Во-вторых, собирать наш </w:t>
      </w:r>
      <w:proofErr w:type="spellStart"/>
      <w:r>
        <w:rPr>
          <w:rFonts w:ascii="Segoe UI" w:hAnsi="Segoe UI" w:cs="Segoe UI"/>
          <w:color w:val="222222"/>
        </w:rPr>
        <w:t>exe'шник</w:t>
      </w:r>
      <w:proofErr w:type="spellEnd"/>
      <w:r>
        <w:rPr>
          <w:rFonts w:ascii="Segoe UI" w:hAnsi="Segoe UI" w:cs="Segoe UI"/>
          <w:color w:val="222222"/>
        </w:rPr>
        <w:t xml:space="preserve"> мы будет под </w:t>
      </w:r>
      <w:proofErr w:type="spellStart"/>
      <w:r>
        <w:rPr>
          <w:rFonts w:ascii="Segoe UI" w:hAnsi="Segoe UI" w:cs="Segoe UI"/>
          <w:color w:val="222222"/>
        </w:rPr>
        <w:t>linux</w:t>
      </w:r>
      <w:proofErr w:type="spellEnd"/>
      <w:r>
        <w:rPr>
          <w:rFonts w:ascii="Segoe UI" w:hAnsi="Segoe UI" w:cs="Segoe UI"/>
          <w:color w:val="222222"/>
        </w:rPr>
        <w:t xml:space="preserve"> (а точнее, linux-64; в нашем случае, можно не указывать перед каждым компонентом платформу).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Далее, в qt5 </w:t>
      </w:r>
      <w:proofErr w:type="spellStart"/>
      <w:r>
        <w:rPr>
          <w:rFonts w:ascii="Segoe UI" w:hAnsi="Segoe UI" w:cs="Segoe UI"/>
          <w:color w:val="222222"/>
        </w:rPr>
        <w:t>по-максимуму</w:t>
      </w:r>
      <w:proofErr w:type="spellEnd"/>
      <w:r>
        <w:rPr>
          <w:rFonts w:ascii="Segoe UI" w:hAnsi="Segoe UI" w:cs="Segoe UI"/>
          <w:color w:val="222222"/>
        </w:rPr>
        <w:t xml:space="preserve"> выключены модули и функции, которые не будут использоваться (те, о назначении которых у меня было хотя бы минимальное представление). Среди </w:t>
      </w:r>
      <w:proofErr w:type="spellStart"/>
      <w:r>
        <w:rPr>
          <w:rFonts w:ascii="Segoe UI" w:hAnsi="Segoe UI" w:cs="Segoe UI"/>
          <w:color w:val="222222"/>
        </w:rPr>
        <w:t>top-level</w:t>
      </w:r>
      <w:proofErr w:type="spellEnd"/>
      <w:r>
        <w:rPr>
          <w:rFonts w:ascii="Segoe UI" w:hAnsi="Segoe UI" w:cs="Segoe UI"/>
          <w:color w:val="222222"/>
        </w:rPr>
        <w:t xml:space="preserve"> директорий собирается только </w:t>
      </w:r>
      <w:proofErr w:type="spellStart"/>
      <w:r>
        <w:rPr>
          <w:rFonts w:ascii="Segoe UI" w:hAnsi="Segoe UI" w:cs="Segoe UI"/>
          <w:color w:val="222222"/>
        </w:rPr>
        <w:t>QtBase</w:t>
      </w:r>
      <w:proofErr w:type="spellEnd"/>
      <w:r>
        <w:rPr>
          <w:rFonts w:ascii="Segoe UI" w:hAnsi="Segoe UI" w:cs="Segoe UI"/>
          <w:color w:val="222222"/>
        </w:rPr>
        <w:t>. Особо упомяну опции </w:t>
      </w:r>
      <w:r>
        <w:rPr>
          <w:rStyle w:val="HTML"/>
          <w:rFonts w:ascii="Consolas" w:hAnsi="Consolas" w:cs="Consolas"/>
          <w:color w:val="222222"/>
          <w:sz w:val="21"/>
          <w:szCs w:val="21"/>
        </w:rPr>
        <w:t>-</w:t>
      </w:r>
      <w:proofErr w:type="spellStart"/>
      <w:r>
        <w:rPr>
          <w:rStyle w:val="HTML"/>
          <w:rFonts w:ascii="Consolas" w:hAnsi="Consolas" w:cs="Consolas"/>
          <w:color w:val="222222"/>
          <w:sz w:val="21"/>
          <w:szCs w:val="21"/>
        </w:rPr>
        <w:t>optimize-size</w:t>
      </w:r>
      <w:proofErr w:type="spellEnd"/>
      <w:r>
        <w:rPr>
          <w:rFonts w:ascii="Segoe UI" w:hAnsi="Segoe UI" w:cs="Segoe UI"/>
          <w:color w:val="222222"/>
        </w:rPr>
        <w:t> и </w:t>
      </w:r>
      <w:r>
        <w:rPr>
          <w:rStyle w:val="HTML"/>
          <w:rFonts w:ascii="Consolas" w:hAnsi="Consolas" w:cs="Consolas"/>
          <w:color w:val="222222"/>
          <w:sz w:val="21"/>
          <w:szCs w:val="21"/>
        </w:rPr>
        <w:t>-</w:t>
      </w:r>
      <w:proofErr w:type="spellStart"/>
      <w:r>
        <w:rPr>
          <w:rStyle w:val="HTML"/>
          <w:rFonts w:ascii="Consolas" w:hAnsi="Consolas" w:cs="Consolas"/>
          <w:color w:val="222222"/>
          <w:sz w:val="21"/>
          <w:szCs w:val="21"/>
        </w:rPr>
        <w:t>ccache</w:t>
      </w:r>
      <w:proofErr w:type="spellEnd"/>
      <w:r>
        <w:rPr>
          <w:rFonts w:ascii="Segoe UI" w:hAnsi="Segoe UI" w:cs="Segoe UI"/>
          <w:color w:val="222222"/>
        </w:rPr>
        <w:t xml:space="preserve">. Первая позволяет уменьшить размер собранного </w:t>
      </w:r>
      <w:proofErr w:type="spellStart"/>
      <w:r>
        <w:rPr>
          <w:rFonts w:ascii="Segoe UI" w:hAnsi="Segoe UI" w:cs="Segoe UI"/>
          <w:color w:val="222222"/>
        </w:rPr>
        <w:t>Qt</w:t>
      </w:r>
      <w:proofErr w:type="spellEnd"/>
      <w:r>
        <w:rPr>
          <w:rFonts w:ascii="Segoe UI" w:hAnsi="Segoe UI" w:cs="Segoe UI"/>
          <w:color w:val="222222"/>
        </w:rPr>
        <w:t xml:space="preserve"> и, соответственно, итогового файла (у меня получилось минус 5 МБ), но увеличится время компиляции, вторая — использовать </w:t>
      </w:r>
      <w:proofErr w:type="spellStart"/>
      <w:r>
        <w:rPr>
          <w:rFonts w:ascii="Segoe UI" w:hAnsi="Segoe UI" w:cs="Segoe UI"/>
          <w:color w:val="222222"/>
        </w:rPr>
        <w:t>ccache</w:t>
      </w:r>
      <w:proofErr w:type="spellEnd"/>
      <w:r>
        <w:rPr>
          <w:rFonts w:ascii="Segoe UI" w:hAnsi="Segoe UI" w:cs="Segoe UI"/>
          <w:color w:val="222222"/>
        </w:rPr>
        <w:t xml:space="preserve"> (по крайней мере, на </w:t>
      </w:r>
      <w:proofErr w:type="spellStart"/>
      <w:r>
        <w:rPr>
          <w:rFonts w:ascii="Segoe UI" w:hAnsi="Segoe UI" w:cs="Segoe UI"/>
          <w:color w:val="222222"/>
        </w:rPr>
        <w:t>linux</w:t>
      </w:r>
      <w:proofErr w:type="spellEnd"/>
      <w:r>
        <w:rPr>
          <w:rFonts w:ascii="Segoe UI" w:hAnsi="Segoe UI" w:cs="Segoe UI"/>
          <w:color w:val="222222"/>
        </w:rPr>
        <w:t>), что при повторных компиляциях СУЩЕСТВЕННО уменьшает время (у меня уменьшилось раз в 5). Никакой настройки не требует, просто ставим командой </w:t>
      </w:r>
      <w:proofErr w:type="spellStart"/>
      <w:r>
        <w:rPr>
          <w:rStyle w:val="HTML"/>
          <w:rFonts w:ascii="Consolas" w:hAnsi="Consolas" w:cs="Consolas"/>
          <w:color w:val="222222"/>
          <w:sz w:val="21"/>
          <w:szCs w:val="21"/>
        </w:rPr>
        <w:t>apt</w:t>
      </w:r>
      <w:proofErr w:type="spellEnd"/>
      <w:r>
        <w:rPr>
          <w:rStyle w:val="HTML"/>
          <w:rFonts w:ascii="Consolas" w:hAnsi="Consolas" w:cs="Consolas"/>
          <w:color w:val="22222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22222"/>
          <w:sz w:val="21"/>
          <w:szCs w:val="21"/>
        </w:rPr>
        <w:t>install</w:t>
      </w:r>
      <w:proofErr w:type="spellEnd"/>
      <w:r>
        <w:rPr>
          <w:rStyle w:val="HTML"/>
          <w:rFonts w:ascii="Consolas" w:hAnsi="Consolas" w:cs="Consolas"/>
          <w:color w:val="22222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22222"/>
          <w:sz w:val="21"/>
          <w:szCs w:val="21"/>
        </w:rPr>
        <w:t>ccache</w:t>
      </w:r>
      <w:proofErr w:type="spellEnd"/>
      <w:r>
        <w:rPr>
          <w:rFonts w:ascii="Segoe UI" w:hAnsi="Segoe UI" w:cs="Segoe UI"/>
          <w:color w:val="222222"/>
        </w:rPr>
        <w:t>.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В pyqt5 собираем только модули </w:t>
      </w:r>
      <w:proofErr w:type="spellStart"/>
      <w:r>
        <w:rPr>
          <w:rFonts w:ascii="Segoe UI" w:hAnsi="Segoe UI" w:cs="Segoe UI"/>
          <w:color w:val="222222"/>
        </w:rPr>
        <w:t>QtCore</w:t>
      </w:r>
      <w:proofErr w:type="spellEnd"/>
      <w:r>
        <w:rPr>
          <w:rFonts w:ascii="Segoe UI" w:hAnsi="Segoe UI" w:cs="Segoe UI"/>
          <w:color w:val="222222"/>
        </w:rPr>
        <w:t xml:space="preserve">, </w:t>
      </w:r>
      <w:proofErr w:type="spellStart"/>
      <w:r>
        <w:rPr>
          <w:rFonts w:ascii="Segoe UI" w:hAnsi="Segoe UI" w:cs="Segoe UI"/>
          <w:color w:val="222222"/>
        </w:rPr>
        <w:t>QtGui</w:t>
      </w:r>
      <w:proofErr w:type="spellEnd"/>
      <w:r>
        <w:rPr>
          <w:rFonts w:ascii="Segoe UI" w:hAnsi="Segoe UI" w:cs="Segoe UI"/>
          <w:color w:val="222222"/>
        </w:rPr>
        <w:t xml:space="preserve">, </w:t>
      </w:r>
      <w:proofErr w:type="spellStart"/>
      <w:r>
        <w:rPr>
          <w:rFonts w:ascii="Segoe UI" w:hAnsi="Segoe UI" w:cs="Segoe UI"/>
          <w:color w:val="222222"/>
        </w:rPr>
        <w:t>QtWidgets</w:t>
      </w:r>
      <w:proofErr w:type="spellEnd"/>
      <w:r>
        <w:rPr>
          <w:rFonts w:ascii="Segoe UI" w:hAnsi="Segoe UI" w:cs="Segoe UI"/>
          <w:color w:val="222222"/>
        </w:rPr>
        <w:t>.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В </w:t>
      </w:r>
      <w:proofErr w:type="spellStart"/>
      <w:r>
        <w:rPr>
          <w:rFonts w:ascii="Segoe UI" w:hAnsi="Segoe UI" w:cs="Segoe UI"/>
          <w:color w:val="222222"/>
        </w:rPr>
        <w:t>python</w:t>
      </w:r>
      <w:proofErr w:type="spellEnd"/>
      <w:r>
        <w:rPr>
          <w:rFonts w:ascii="Segoe UI" w:hAnsi="Segoe UI" w:cs="Segoe UI"/>
          <w:color w:val="222222"/>
        </w:rPr>
        <w:t xml:space="preserve"> включен </w:t>
      </w:r>
      <w:proofErr w:type="spellStart"/>
      <w:r>
        <w:rPr>
          <w:rStyle w:val="HTML"/>
          <w:rFonts w:ascii="Consolas" w:hAnsi="Consolas" w:cs="Consolas"/>
          <w:color w:val="222222"/>
          <w:sz w:val="21"/>
          <w:szCs w:val="21"/>
        </w:rPr>
        <w:t>dynamic_loading</w:t>
      </w:r>
      <w:proofErr w:type="spellEnd"/>
      <w:r>
        <w:rPr>
          <w:rFonts w:ascii="Segoe UI" w:hAnsi="Segoe UI" w:cs="Segoe UI"/>
          <w:color w:val="222222"/>
        </w:rPr>
        <w:t>, так как мы хотим позднее динамически прилинковать C-</w:t>
      </w:r>
      <w:proofErr w:type="spellStart"/>
      <w:r>
        <w:rPr>
          <w:rFonts w:ascii="Segoe UI" w:hAnsi="Segoe UI" w:cs="Segoe UI"/>
          <w:color w:val="222222"/>
        </w:rPr>
        <w:t>extension</w:t>
      </w:r>
      <w:proofErr w:type="spellEnd"/>
      <w:r>
        <w:rPr>
          <w:rFonts w:ascii="Segoe UI" w:hAnsi="Segoe UI" w:cs="Segoe UI"/>
          <w:color w:val="222222"/>
        </w:rPr>
        <w:t>.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Прежде чем приступить к сборке </w:t>
      </w:r>
      <w:proofErr w:type="spellStart"/>
      <w:r>
        <w:rPr>
          <w:rStyle w:val="a8"/>
          <w:rFonts w:ascii="Segoe UI" w:hAnsi="Segoe UI" w:cs="Segoe UI"/>
          <w:color w:val="222222"/>
        </w:rPr>
        <w:t>sysroot</w:t>
      </w:r>
      <w:proofErr w:type="spellEnd"/>
      <w:r>
        <w:rPr>
          <w:rFonts w:ascii="Segoe UI" w:hAnsi="Segoe UI" w:cs="Segoe UI"/>
          <w:color w:val="222222"/>
        </w:rPr>
        <w:t>, не забываем скачать все необходимые исходники: </w:t>
      </w:r>
      <w:proofErr w:type="spellStart"/>
      <w:r>
        <w:rPr>
          <w:rFonts w:ascii="Segoe UI" w:hAnsi="Segoe UI" w:cs="Segoe UI"/>
          <w:color w:val="222222"/>
        </w:rPr>
        <w:fldChar w:fldCharType="begin"/>
      </w:r>
      <w:r>
        <w:rPr>
          <w:rFonts w:ascii="Segoe UI" w:hAnsi="Segoe UI" w:cs="Segoe UI"/>
          <w:color w:val="222222"/>
        </w:rPr>
        <w:instrText xml:space="preserve"> HYPERLINK "https://zlib.net/zlib-1.2.11.tar.gz" </w:instrText>
      </w:r>
      <w:r>
        <w:rPr>
          <w:rFonts w:ascii="Segoe UI" w:hAnsi="Segoe UI" w:cs="Segoe UI"/>
          <w:color w:val="222222"/>
        </w:rPr>
        <w:fldChar w:fldCharType="separate"/>
      </w:r>
      <w:r>
        <w:rPr>
          <w:rStyle w:val="a4"/>
          <w:rFonts w:ascii="Segoe UI" w:hAnsi="Segoe UI" w:cs="Segoe UI"/>
          <w:color w:val="992298"/>
        </w:rPr>
        <w:t>zlib</w:t>
      </w:r>
      <w:proofErr w:type="spellEnd"/>
      <w:r>
        <w:rPr>
          <w:rFonts w:ascii="Segoe UI" w:hAnsi="Segoe UI" w:cs="Segoe UI"/>
          <w:color w:val="222222"/>
        </w:rPr>
        <w:fldChar w:fldCharType="end"/>
      </w:r>
      <w:r>
        <w:rPr>
          <w:rFonts w:ascii="Segoe UI" w:hAnsi="Segoe UI" w:cs="Segoe UI"/>
          <w:color w:val="222222"/>
        </w:rPr>
        <w:t>, </w:t>
      </w:r>
      <w:hyperlink r:id="rId32" w:history="1">
        <w:r>
          <w:rPr>
            <w:rStyle w:val="a4"/>
            <w:rFonts w:ascii="Segoe UI" w:hAnsi="Segoe UI" w:cs="Segoe UI"/>
            <w:color w:val="992298"/>
          </w:rPr>
          <w:t>Qt5</w:t>
        </w:r>
      </w:hyperlink>
      <w:r>
        <w:rPr>
          <w:rFonts w:ascii="Segoe UI" w:hAnsi="Segoe UI" w:cs="Segoe UI"/>
          <w:color w:val="222222"/>
        </w:rPr>
        <w:t>, </w:t>
      </w:r>
      <w:proofErr w:type="spellStart"/>
      <w:r>
        <w:rPr>
          <w:rFonts w:ascii="Segoe UI" w:hAnsi="Segoe UI" w:cs="Segoe UI"/>
          <w:color w:val="222222"/>
        </w:rPr>
        <w:fldChar w:fldCharType="begin"/>
      </w:r>
      <w:r>
        <w:rPr>
          <w:rFonts w:ascii="Segoe UI" w:hAnsi="Segoe UI" w:cs="Segoe UI"/>
          <w:color w:val="222222"/>
        </w:rPr>
        <w:instrText xml:space="preserve"> HYPERLINK "https://www.python.org/ftp/python/3.7.2/Python-3.7.2.tar.xz" </w:instrText>
      </w:r>
      <w:r>
        <w:rPr>
          <w:rFonts w:ascii="Segoe UI" w:hAnsi="Segoe UI" w:cs="Segoe UI"/>
          <w:color w:val="222222"/>
        </w:rPr>
        <w:fldChar w:fldCharType="separate"/>
      </w:r>
      <w:r>
        <w:rPr>
          <w:rStyle w:val="a4"/>
          <w:rFonts w:ascii="Segoe UI" w:hAnsi="Segoe UI" w:cs="Segoe UI"/>
          <w:color w:val="992298"/>
        </w:rPr>
        <w:t>Python</w:t>
      </w:r>
      <w:proofErr w:type="spellEnd"/>
      <w:r>
        <w:rPr>
          <w:rFonts w:ascii="Segoe UI" w:hAnsi="Segoe UI" w:cs="Segoe UI"/>
          <w:color w:val="222222"/>
        </w:rPr>
        <w:fldChar w:fldCharType="end"/>
      </w:r>
      <w:r>
        <w:rPr>
          <w:rFonts w:ascii="Segoe UI" w:hAnsi="Segoe UI" w:cs="Segoe UI"/>
          <w:color w:val="222222"/>
        </w:rPr>
        <w:t>, </w:t>
      </w:r>
      <w:proofErr w:type="spellStart"/>
      <w:r>
        <w:rPr>
          <w:rFonts w:ascii="Segoe UI" w:hAnsi="Segoe UI" w:cs="Segoe UI"/>
          <w:color w:val="222222"/>
        </w:rPr>
        <w:fldChar w:fldCharType="begin"/>
      </w:r>
      <w:r>
        <w:rPr>
          <w:rFonts w:ascii="Segoe UI" w:hAnsi="Segoe UI" w:cs="Segoe UI"/>
          <w:color w:val="222222"/>
        </w:rPr>
        <w:instrText xml:space="preserve"> HYPERLINK "https://www.riverbankcomputing.com/static/Downloads/sip/4.19.15/sip-4.19.15.tar.gz" </w:instrText>
      </w:r>
      <w:r>
        <w:rPr>
          <w:rFonts w:ascii="Segoe UI" w:hAnsi="Segoe UI" w:cs="Segoe UI"/>
          <w:color w:val="222222"/>
        </w:rPr>
        <w:fldChar w:fldCharType="separate"/>
      </w:r>
      <w:r>
        <w:rPr>
          <w:rStyle w:val="a4"/>
          <w:rFonts w:ascii="Segoe UI" w:hAnsi="Segoe UI" w:cs="Segoe UI"/>
          <w:color w:val="992298"/>
        </w:rPr>
        <w:t>sip</w:t>
      </w:r>
      <w:proofErr w:type="spellEnd"/>
      <w:r>
        <w:rPr>
          <w:rFonts w:ascii="Segoe UI" w:hAnsi="Segoe UI" w:cs="Segoe UI"/>
          <w:color w:val="222222"/>
        </w:rPr>
        <w:fldChar w:fldCharType="end"/>
      </w:r>
      <w:r>
        <w:rPr>
          <w:rFonts w:ascii="Segoe UI" w:hAnsi="Segoe UI" w:cs="Segoe UI"/>
          <w:color w:val="222222"/>
        </w:rPr>
        <w:t>, </w:t>
      </w:r>
      <w:hyperlink r:id="rId33" w:history="1">
        <w:r>
          <w:rPr>
            <w:rStyle w:val="a4"/>
            <w:rFonts w:ascii="Segoe UI" w:hAnsi="Segoe UI" w:cs="Segoe UI"/>
            <w:color w:val="992298"/>
          </w:rPr>
          <w:t>PyQt5</w:t>
        </w:r>
      </w:hyperlink>
      <w:r>
        <w:rPr>
          <w:rFonts w:ascii="Segoe UI" w:hAnsi="Segoe UI" w:cs="Segoe UI"/>
          <w:color w:val="222222"/>
        </w:rPr>
        <w:t> и кладем их в папочку с </w:t>
      </w:r>
      <w:proofErr w:type="spellStart"/>
      <w:r>
        <w:rPr>
          <w:rStyle w:val="a7"/>
          <w:rFonts w:ascii="Segoe UI" w:hAnsi="Segoe UI" w:cs="Segoe UI"/>
          <w:color w:val="222222"/>
        </w:rPr>
        <w:t>sysroot.json</w:t>
      </w:r>
      <w:proofErr w:type="spellEnd"/>
      <w:r>
        <w:rPr>
          <w:rFonts w:ascii="Segoe UI" w:hAnsi="Segoe UI" w:cs="Segoe UI"/>
          <w:color w:val="222222"/>
        </w:rPr>
        <w:t> (можно и любую другую, указав потом путь к ней). Запускаем сборку: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br/>
      </w:r>
    </w:p>
    <w:p w:rsidR="00E63E03" w:rsidRDefault="00E63E03" w:rsidP="00E63E03">
      <w:pPr>
        <w:pStyle w:val="HTML0"/>
        <w:shd w:val="clear" w:color="auto" w:fill="FFFFFF"/>
        <w:wordWrap w:val="0"/>
        <w:rPr>
          <w:color w:val="222222"/>
          <w:sz w:val="24"/>
          <w:szCs w:val="24"/>
        </w:rPr>
      </w:pPr>
      <w:proofErr w:type="spellStart"/>
      <w:r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pyqtdeploy-sysroot</w:t>
      </w:r>
      <w:proofErr w:type="spellEnd"/>
      <w:r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sysroot.json</w:t>
      </w:r>
      <w:proofErr w:type="spellEnd"/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Данная команда имеет еще несколько опций, которые можно посмотреть </w:t>
      </w:r>
      <w:hyperlink r:id="rId34" w:anchor="the-command-line" w:history="1">
        <w:r>
          <w:rPr>
            <w:rStyle w:val="a4"/>
            <w:rFonts w:ascii="Segoe UI" w:hAnsi="Segoe UI" w:cs="Segoe UI"/>
            <w:color w:val="992298"/>
          </w:rPr>
          <w:t>здесь</w:t>
        </w:r>
      </w:hyperlink>
      <w:r>
        <w:rPr>
          <w:rFonts w:ascii="Segoe UI" w:hAnsi="Segoe UI" w:cs="Segoe UI"/>
          <w:color w:val="222222"/>
        </w:rPr>
        <w:t>.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Крайне рекомендую также использовать опцию </w:t>
      </w:r>
      <w:r>
        <w:rPr>
          <w:rStyle w:val="HTML"/>
          <w:rFonts w:ascii="Consolas" w:hAnsi="Consolas" w:cs="Consolas"/>
          <w:color w:val="222222"/>
          <w:sz w:val="21"/>
          <w:szCs w:val="21"/>
        </w:rPr>
        <w:t>--</w:t>
      </w:r>
      <w:proofErr w:type="spellStart"/>
      <w:r>
        <w:rPr>
          <w:rStyle w:val="HTML"/>
          <w:rFonts w:ascii="Consolas" w:hAnsi="Consolas" w:cs="Consolas"/>
          <w:color w:val="222222"/>
          <w:sz w:val="21"/>
          <w:szCs w:val="21"/>
        </w:rPr>
        <w:t>verbose</w:t>
      </w:r>
      <w:proofErr w:type="spellEnd"/>
      <w:r>
        <w:rPr>
          <w:rFonts w:ascii="Segoe UI" w:hAnsi="Segoe UI" w:cs="Segoe UI"/>
          <w:color w:val="222222"/>
        </w:rPr>
        <w:t xml:space="preserve">. Будьте готовы к тому, что вы получите целую кучу ошибок, прежде чем все удачно соберется. Многие из них будут связаны с тем, что у вас не установлены </w:t>
      </w:r>
      <w:proofErr w:type="spellStart"/>
      <w:r>
        <w:rPr>
          <w:rFonts w:ascii="Segoe UI" w:hAnsi="Segoe UI" w:cs="Segoe UI"/>
          <w:color w:val="222222"/>
        </w:rPr>
        <w:t>dev</w:t>
      </w:r>
      <w:proofErr w:type="spellEnd"/>
      <w:r>
        <w:rPr>
          <w:rFonts w:ascii="Segoe UI" w:hAnsi="Segoe UI" w:cs="Segoe UI"/>
          <w:color w:val="222222"/>
        </w:rPr>
        <w:t xml:space="preserve">-пакеты. Я их здесь не перечисляю, ибо они зависят от вашей конфигурации и платформы. Наверняка, </w:t>
      </w:r>
      <w:r>
        <w:rPr>
          <w:rFonts w:ascii="Segoe UI" w:hAnsi="Segoe UI" w:cs="Segoe UI"/>
          <w:color w:val="222222"/>
        </w:rPr>
        <w:lastRenderedPageBreak/>
        <w:t>вам нужен будет </w:t>
      </w:r>
      <w:r>
        <w:rPr>
          <w:rStyle w:val="a7"/>
          <w:rFonts w:ascii="Segoe UI" w:hAnsi="Segoe UI" w:cs="Segoe UI"/>
          <w:color w:val="222222"/>
        </w:rPr>
        <w:t>python3-dev</w:t>
      </w:r>
      <w:r>
        <w:rPr>
          <w:rFonts w:ascii="Segoe UI" w:hAnsi="Segoe UI" w:cs="Segoe UI"/>
          <w:color w:val="222222"/>
        </w:rPr>
        <w:t>, также смотрим </w:t>
      </w:r>
      <w:hyperlink r:id="rId35" w:history="1">
        <w:r>
          <w:rPr>
            <w:rStyle w:val="a4"/>
            <w:rFonts w:ascii="Segoe UI" w:hAnsi="Segoe UI" w:cs="Segoe UI"/>
            <w:color w:val="992298"/>
          </w:rPr>
          <w:t>тут</w:t>
        </w:r>
      </w:hyperlink>
      <w:r>
        <w:rPr>
          <w:rFonts w:ascii="Segoe UI" w:hAnsi="Segoe UI" w:cs="Segoe UI"/>
          <w:color w:val="222222"/>
        </w:rPr>
        <w:t> (особенно, разделы </w:t>
      </w:r>
      <w:proofErr w:type="spellStart"/>
      <w:r>
        <w:rPr>
          <w:rStyle w:val="a7"/>
          <w:rFonts w:ascii="Segoe UI" w:hAnsi="Segoe UI" w:cs="Segoe UI"/>
          <w:color w:val="222222"/>
        </w:rPr>
        <w:t>Requirements</w:t>
      </w:r>
      <w:proofErr w:type="spellEnd"/>
      <w:r>
        <w:rPr>
          <w:rFonts w:ascii="Segoe UI" w:hAnsi="Segoe UI" w:cs="Segoe UI"/>
          <w:color w:val="222222"/>
        </w:rPr>
        <w:t xml:space="preserve">). Правда, вам никто не запрещает использовать для тех же </w:t>
      </w:r>
      <w:proofErr w:type="spellStart"/>
      <w:r>
        <w:rPr>
          <w:rFonts w:ascii="Segoe UI" w:hAnsi="Segoe UI" w:cs="Segoe UI"/>
          <w:color w:val="222222"/>
        </w:rPr>
        <w:t>Qt</w:t>
      </w:r>
      <w:proofErr w:type="spellEnd"/>
      <w:r>
        <w:rPr>
          <w:rFonts w:ascii="Segoe UI" w:hAnsi="Segoe UI" w:cs="Segoe UI"/>
          <w:color w:val="222222"/>
        </w:rPr>
        <w:t xml:space="preserve"> и </w:t>
      </w:r>
      <w:proofErr w:type="spellStart"/>
      <w:r>
        <w:rPr>
          <w:rFonts w:ascii="Segoe UI" w:hAnsi="Segoe UI" w:cs="Segoe UI"/>
          <w:color w:val="222222"/>
        </w:rPr>
        <w:t>Python</w:t>
      </w:r>
      <w:proofErr w:type="spellEnd"/>
      <w:r>
        <w:rPr>
          <w:rFonts w:ascii="Segoe UI" w:hAnsi="Segoe UI" w:cs="Segoe UI"/>
          <w:color w:val="222222"/>
        </w:rPr>
        <w:t xml:space="preserve"> уже установленные версии (я не пробовал, возможны свои подводные камни).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Ну и запаситесь попкорном, ибо, в зависимости от мощности вашего </w:t>
      </w:r>
      <w:del w:id="1" w:author="Unknown">
        <w:r>
          <w:rPr>
            <w:rFonts w:ascii="Segoe UI" w:hAnsi="Segoe UI" w:cs="Segoe UI"/>
            <w:color w:val="222222"/>
          </w:rPr>
          <w:delText>калькулятора</w:delText>
        </w:r>
      </w:del>
      <w:r>
        <w:rPr>
          <w:rFonts w:ascii="Segoe UI" w:hAnsi="Segoe UI" w:cs="Segoe UI"/>
          <w:color w:val="222222"/>
        </w:rPr>
        <w:t> компьютера, это может занять немалое время.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br/>
      </w:r>
    </w:p>
    <w:p w:rsidR="00E63E03" w:rsidRDefault="00E63E03" w:rsidP="00E63E03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Создаем "проектный" файл (</w:t>
      </w:r>
      <w:hyperlink r:id="rId36" w:history="1">
        <w:r>
          <w:rPr>
            <w:rStyle w:val="a4"/>
            <w:rFonts w:ascii="Arial" w:hAnsi="Arial" w:cs="Arial"/>
            <w:b w:val="0"/>
            <w:bCs w:val="0"/>
            <w:color w:val="992298"/>
            <w:sz w:val="30"/>
            <w:szCs w:val="30"/>
          </w:rPr>
          <w:t>документация</w:t>
        </w:r>
      </w:hyperlink>
      <w:r>
        <w:rPr>
          <w:rFonts w:ascii="Arial" w:hAnsi="Arial" w:cs="Arial"/>
          <w:b w:val="0"/>
          <w:bCs w:val="0"/>
          <w:color w:val="222222"/>
          <w:sz w:val="30"/>
          <w:szCs w:val="30"/>
        </w:rPr>
        <w:t>)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Как только у нас все удачно собралось, приступаем к выбору модулей, которые мы хотим запаковать в </w:t>
      </w:r>
      <w:proofErr w:type="spellStart"/>
      <w:r>
        <w:rPr>
          <w:rFonts w:ascii="Segoe UI" w:hAnsi="Segoe UI" w:cs="Segoe UI"/>
          <w:color w:val="222222"/>
        </w:rPr>
        <w:t>exe'шник</w:t>
      </w:r>
      <w:proofErr w:type="spellEnd"/>
      <w:r>
        <w:rPr>
          <w:rFonts w:ascii="Segoe UI" w:hAnsi="Segoe UI" w:cs="Segoe UI"/>
          <w:color w:val="222222"/>
        </w:rPr>
        <w:t xml:space="preserve">. Для этого в </w:t>
      </w:r>
      <w:proofErr w:type="spellStart"/>
      <w:r>
        <w:rPr>
          <w:rFonts w:ascii="Segoe UI" w:hAnsi="Segoe UI" w:cs="Segoe UI"/>
          <w:color w:val="222222"/>
        </w:rPr>
        <w:t>pyqtdeploy</w:t>
      </w:r>
      <w:proofErr w:type="spellEnd"/>
      <w:r>
        <w:rPr>
          <w:rFonts w:ascii="Segoe UI" w:hAnsi="Segoe UI" w:cs="Segoe UI"/>
          <w:color w:val="222222"/>
        </w:rPr>
        <w:t xml:space="preserve"> есть удобная утилита с GUI. Запускаем (имя </w:t>
      </w:r>
      <w:r>
        <w:rPr>
          <w:rStyle w:val="a8"/>
          <w:rFonts w:ascii="Segoe UI" w:hAnsi="Segoe UI" w:cs="Segoe UI"/>
          <w:color w:val="222222"/>
        </w:rPr>
        <w:t>.</w:t>
      </w:r>
      <w:proofErr w:type="spellStart"/>
      <w:r>
        <w:rPr>
          <w:rStyle w:val="a8"/>
          <w:rFonts w:ascii="Segoe UI" w:hAnsi="Segoe UI" w:cs="Segoe UI"/>
          <w:color w:val="222222"/>
        </w:rPr>
        <w:t>pdy</w:t>
      </w:r>
      <w:proofErr w:type="spellEnd"/>
      <w:r>
        <w:rPr>
          <w:rFonts w:ascii="Segoe UI" w:hAnsi="Segoe UI" w:cs="Segoe UI"/>
          <w:color w:val="222222"/>
        </w:rPr>
        <w:t> файла может быть любым):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br/>
      </w:r>
    </w:p>
    <w:p w:rsidR="00E63E03" w:rsidRDefault="00E63E03" w:rsidP="00E63E03">
      <w:pPr>
        <w:pStyle w:val="HTML0"/>
        <w:shd w:val="clear" w:color="auto" w:fill="FFFFFF"/>
        <w:wordWrap w:val="0"/>
        <w:rPr>
          <w:color w:val="222222"/>
          <w:sz w:val="24"/>
          <w:szCs w:val="24"/>
        </w:rPr>
      </w:pPr>
      <w:proofErr w:type="spellStart"/>
      <w:r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pyqtdeploy</w:t>
      </w:r>
      <w:proofErr w:type="spellEnd"/>
      <w:r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main.pdy</w:t>
      </w:r>
      <w:proofErr w:type="spellEnd"/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noProof/>
          <w:color w:val="22222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Application Sour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B55971" id="Прямоугольник 4" o:spid="_x0000_s1026" alt="Application Sour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DhjEcu6wIAAOM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proofErr w:type="spellStart"/>
      <w:r>
        <w:rPr>
          <w:rStyle w:val="a8"/>
          <w:rFonts w:ascii="Segoe UI" w:hAnsi="Segoe UI" w:cs="Segoe UI"/>
          <w:color w:val="222222"/>
        </w:rPr>
        <w:t>Application</w:t>
      </w:r>
      <w:proofErr w:type="spellEnd"/>
      <w:r>
        <w:rPr>
          <w:rStyle w:val="a8"/>
          <w:rFonts w:ascii="Segoe UI" w:hAnsi="Segoe UI" w:cs="Segoe UI"/>
          <w:color w:val="222222"/>
        </w:rPr>
        <w:t xml:space="preserve"> </w:t>
      </w:r>
      <w:proofErr w:type="spellStart"/>
      <w:r>
        <w:rPr>
          <w:rStyle w:val="a8"/>
          <w:rFonts w:ascii="Segoe UI" w:hAnsi="Segoe UI" w:cs="Segoe UI"/>
          <w:color w:val="222222"/>
        </w:rPr>
        <w:t>Source</w:t>
      </w:r>
      <w:proofErr w:type="spellEnd"/>
      <w:r>
        <w:rPr>
          <w:rFonts w:ascii="Segoe UI" w:hAnsi="Segoe UI" w:cs="Segoe UI"/>
          <w:color w:val="222222"/>
        </w:rPr>
        <w:t>. В первой вкладке мы видим следующие настройки: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Name</w:t>
      </w:r>
      <w:proofErr w:type="spellEnd"/>
      <w:r>
        <w:rPr>
          <w:rFonts w:ascii="Segoe UI" w:hAnsi="Segoe UI" w:cs="Segoe UI"/>
          <w:color w:val="222222"/>
        </w:rPr>
        <w:t xml:space="preserve"> — имя вашего будущего </w:t>
      </w:r>
      <w:proofErr w:type="spellStart"/>
      <w:r>
        <w:rPr>
          <w:rFonts w:ascii="Segoe UI" w:hAnsi="Segoe UI" w:cs="Segoe UI"/>
          <w:color w:val="222222"/>
        </w:rPr>
        <w:t>exe'шника</w:t>
      </w:r>
      <w:proofErr w:type="spellEnd"/>
      <w:r>
        <w:rPr>
          <w:rFonts w:ascii="Segoe UI" w:hAnsi="Segoe UI" w:cs="Segoe UI"/>
          <w:color w:val="222222"/>
        </w:rPr>
        <w:t>;</w:t>
      </w:r>
    </w:p>
    <w:p w:rsidR="00E63E03" w:rsidRDefault="00E63E03" w:rsidP="00E63E03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Main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script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file</w:t>
      </w:r>
      <w:proofErr w:type="spellEnd"/>
      <w:r>
        <w:rPr>
          <w:rFonts w:ascii="Segoe UI" w:hAnsi="Segoe UI" w:cs="Segoe UI"/>
          <w:color w:val="222222"/>
        </w:rPr>
        <w:t xml:space="preserve"> (не указывается, если используется </w:t>
      </w:r>
      <w:proofErr w:type="spellStart"/>
      <w:r>
        <w:rPr>
          <w:rFonts w:ascii="Segoe UI" w:hAnsi="Segoe UI" w:cs="Segoe UI"/>
          <w:color w:val="222222"/>
        </w:rPr>
        <w:t>Entry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Point</w:t>
      </w:r>
      <w:proofErr w:type="spellEnd"/>
      <w:r>
        <w:rPr>
          <w:rFonts w:ascii="Segoe UI" w:hAnsi="Segoe UI" w:cs="Segoe UI"/>
          <w:color w:val="222222"/>
        </w:rPr>
        <w:t>) — скрипт, используемый для запуска программы (в нашем случае, </w:t>
      </w:r>
      <w:r>
        <w:rPr>
          <w:rStyle w:val="a7"/>
          <w:rFonts w:ascii="Segoe UI" w:hAnsi="Segoe UI" w:cs="Segoe UI"/>
          <w:color w:val="222222"/>
        </w:rPr>
        <w:t>main.py</w:t>
      </w:r>
      <w:r>
        <w:rPr>
          <w:rFonts w:ascii="Segoe UI" w:hAnsi="Segoe UI" w:cs="Segoe UI"/>
          <w:color w:val="222222"/>
        </w:rPr>
        <w:t>);</w:t>
      </w:r>
    </w:p>
    <w:p w:rsidR="00E63E03" w:rsidRDefault="00E63E03" w:rsidP="00E63E03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Entry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Point</w:t>
      </w:r>
      <w:proofErr w:type="spellEnd"/>
      <w:r>
        <w:rPr>
          <w:rFonts w:ascii="Segoe UI" w:hAnsi="Segoe UI" w:cs="Segoe UI"/>
          <w:color w:val="222222"/>
        </w:rPr>
        <w:t xml:space="preserve"> (не указывается, если используется </w:t>
      </w:r>
      <w:proofErr w:type="spellStart"/>
      <w:r>
        <w:rPr>
          <w:rFonts w:ascii="Segoe UI" w:hAnsi="Segoe UI" w:cs="Segoe UI"/>
          <w:color w:val="222222"/>
        </w:rPr>
        <w:t>Main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script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file</w:t>
      </w:r>
      <w:proofErr w:type="spellEnd"/>
      <w:r>
        <w:rPr>
          <w:rFonts w:ascii="Segoe UI" w:hAnsi="Segoe UI" w:cs="Segoe UI"/>
          <w:color w:val="222222"/>
        </w:rPr>
        <w:t xml:space="preserve">) — точка входа для программы, основанной на </w:t>
      </w:r>
      <w:proofErr w:type="spellStart"/>
      <w:r>
        <w:rPr>
          <w:rFonts w:ascii="Segoe UI" w:hAnsi="Segoe UI" w:cs="Segoe UI"/>
          <w:color w:val="222222"/>
        </w:rPr>
        <w:t>setuptools</w:t>
      </w:r>
      <w:proofErr w:type="spellEnd"/>
      <w:r>
        <w:rPr>
          <w:rFonts w:ascii="Segoe UI" w:hAnsi="Segoe UI" w:cs="Segoe UI"/>
          <w:color w:val="222222"/>
        </w:rPr>
        <w:t>;</w:t>
      </w:r>
    </w:p>
    <w:p w:rsidR="00E63E03" w:rsidRDefault="00E63E03" w:rsidP="00E63E03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sys.path</w:t>
      </w:r>
      <w:proofErr w:type="spellEnd"/>
      <w:r>
        <w:rPr>
          <w:rFonts w:ascii="Segoe UI" w:hAnsi="Segoe UI" w:cs="Segoe UI"/>
          <w:color w:val="222222"/>
        </w:rPr>
        <w:t xml:space="preserve"> — используется для указания дополнительных директорий, </w:t>
      </w:r>
      <w:proofErr w:type="spellStart"/>
      <w:r>
        <w:rPr>
          <w:rFonts w:ascii="Segoe UI" w:hAnsi="Segoe UI" w:cs="Segoe UI"/>
          <w:color w:val="222222"/>
        </w:rPr>
        <w:t>zip</w:t>
      </w:r>
      <w:proofErr w:type="spellEnd"/>
      <w:r>
        <w:rPr>
          <w:rFonts w:ascii="Segoe UI" w:hAnsi="Segoe UI" w:cs="Segoe UI"/>
          <w:color w:val="222222"/>
        </w:rPr>
        <w:t xml:space="preserve">-файлов и яиц (тех, что </w:t>
      </w:r>
      <w:proofErr w:type="spellStart"/>
      <w:r>
        <w:rPr>
          <w:rFonts w:ascii="Segoe UI" w:hAnsi="Segoe UI" w:cs="Segoe UI"/>
          <w:color w:val="222222"/>
        </w:rPr>
        <w:t>Python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egg</w:t>
      </w:r>
      <w:proofErr w:type="spellEnd"/>
      <w:r>
        <w:rPr>
          <w:rFonts w:ascii="Segoe UI" w:hAnsi="Segoe UI" w:cs="Segoe UI"/>
          <w:color w:val="222222"/>
        </w:rPr>
        <w:t xml:space="preserve">), которые будут добавлены в </w:t>
      </w:r>
      <w:proofErr w:type="spellStart"/>
      <w:r>
        <w:rPr>
          <w:rFonts w:ascii="Segoe UI" w:hAnsi="Segoe UI" w:cs="Segoe UI"/>
          <w:color w:val="222222"/>
        </w:rPr>
        <w:t>sys.path</w:t>
      </w:r>
      <w:proofErr w:type="spellEnd"/>
      <w:r>
        <w:rPr>
          <w:rFonts w:ascii="Segoe UI" w:hAnsi="Segoe UI" w:cs="Segoe UI"/>
          <w:color w:val="222222"/>
        </w:rPr>
        <w:t xml:space="preserve"> (я не использовал, смотрим доки, там подробно описана эта опция);</w:t>
      </w:r>
    </w:p>
    <w:p w:rsidR="00E63E03" w:rsidRPr="00E63E03" w:rsidRDefault="00E63E03" w:rsidP="00E63E03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  <w:lang w:val="en-US"/>
        </w:rPr>
      </w:pPr>
      <w:r w:rsidRPr="00E63E03">
        <w:rPr>
          <w:rFonts w:ascii="Segoe UI" w:hAnsi="Segoe UI" w:cs="Segoe UI"/>
          <w:color w:val="222222"/>
          <w:lang w:val="en-US"/>
        </w:rPr>
        <w:t xml:space="preserve">Target Python version — </w:t>
      </w:r>
      <w:r>
        <w:rPr>
          <w:rFonts w:ascii="Segoe UI" w:hAnsi="Segoe UI" w:cs="Segoe UI"/>
          <w:color w:val="222222"/>
        </w:rPr>
        <w:t>версия</w:t>
      </w:r>
      <w:r w:rsidRPr="00E63E03">
        <w:rPr>
          <w:rFonts w:ascii="Segoe UI" w:hAnsi="Segoe UI" w:cs="Segoe UI"/>
          <w:color w:val="222222"/>
          <w:lang w:val="en-US"/>
        </w:rPr>
        <w:t xml:space="preserve"> Python;</w:t>
      </w:r>
    </w:p>
    <w:p w:rsidR="00E63E03" w:rsidRDefault="00E63E03" w:rsidP="00E63E03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Target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PyQt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version</w:t>
      </w:r>
      <w:proofErr w:type="spellEnd"/>
      <w:r>
        <w:rPr>
          <w:rFonts w:ascii="Segoe UI" w:hAnsi="Segoe UI" w:cs="Segoe UI"/>
          <w:color w:val="222222"/>
        </w:rPr>
        <w:t xml:space="preserve"> — PyQt4 или PyQt5 (игнорируется, если вы мазохист и решили собрать программу, не использующую </w:t>
      </w:r>
      <w:proofErr w:type="spellStart"/>
      <w:r>
        <w:rPr>
          <w:rFonts w:ascii="Segoe UI" w:hAnsi="Segoe UI" w:cs="Segoe UI"/>
          <w:color w:val="222222"/>
        </w:rPr>
        <w:t>PyQt</w:t>
      </w:r>
      <w:proofErr w:type="spellEnd"/>
      <w:r>
        <w:rPr>
          <w:rFonts w:ascii="Segoe UI" w:hAnsi="Segoe UI" w:cs="Segoe UI"/>
          <w:color w:val="222222"/>
        </w:rPr>
        <w:t>, этим монстром);</w:t>
      </w:r>
    </w:p>
    <w:p w:rsidR="00E63E03" w:rsidRDefault="00E63E03" w:rsidP="00E63E03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Use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console</w:t>
      </w:r>
      <w:proofErr w:type="spellEnd"/>
      <w:r>
        <w:rPr>
          <w:rFonts w:ascii="Segoe UI" w:hAnsi="Segoe UI" w:cs="Segoe UI"/>
          <w:color w:val="222222"/>
        </w:rPr>
        <w:t xml:space="preserve"> — выбрать, если приложение должно использовать консоль (только </w:t>
      </w:r>
      <w:proofErr w:type="spellStart"/>
      <w:r>
        <w:rPr>
          <w:rFonts w:ascii="Segoe UI" w:hAnsi="Segoe UI" w:cs="Segoe UI"/>
          <w:color w:val="222222"/>
        </w:rPr>
        <w:t>Windows</w:t>
      </w:r>
      <w:proofErr w:type="spellEnd"/>
      <w:r>
        <w:rPr>
          <w:rFonts w:ascii="Segoe UI" w:hAnsi="Segoe UI" w:cs="Segoe UI"/>
          <w:color w:val="222222"/>
        </w:rPr>
        <w:t xml:space="preserve">). Может быть полезно для </w:t>
      </w:r>
      <w:proofErr w:type="spellStart"/>
      <w:r>
        <w:rPr>
          <w:rFonts w:ascii="Segoe UI" w:hAnsi="Segoe UI" w:cs="Segoe UI"/>
          <w:color w:val="222222"/>
        </w:rPr>
        <w:t>дебага</w:t>
      </w:r>
      <w:proofErr w:type="spellEnd"/>
      <w:r>
        <w:rPr>
          <w:rFonts w:ascii="Segoe UI" w:hAnsi="Segoe UI" w:cs="Segoe UI"/>
          <w:color w:val="222222"/>
        </w:rPr>
        <w:t>;</w:t>
      </w:r>
    </w:p>
    <w:p w:rsidR="00E63E03" w:rsidRDefault="00E63E03" w:rsidP="00E63E03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Application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bundle</w:t>
      </w:r>
      <w:proofErr w:type="spellEnd"/>
      <w:r>
        <w:rPr>
          <w:rFonts w:ascii="Segoe UI" w:hAnsi="Segoe UI" w:cs="Segoe UI"/>
          <w:color w:val="222222"/>
        </w:rPr>
        <w:t xml:space="preserve"> — выбрать, если приложение должно быть собрано как </w:t>
      </w:r>
      <w:proofErr w:type="spellStart"/>
      <w:r>
        <w:rPr>
          <w:rFonts w:ascii="Segoe UI" w:hAnsi="Segoe UI" w:cs="Segoe UI"/>
          <w:color w:val="222222"/>
        </w:rPr>
        <w:t>bundle</w:t>
      </w:r>
      <w:proofErr w:type="spellEnd"/>
      <w:r>
        <w:rPr>
          <w:rFonts w:ascii="Segoe UI" w:hAnsi="Segoe UI" w:cs="Segoe UI"/>
          <w:color w:val="222222"/>
        </w:rPr>
        <w:t xml:space="preserve"> (только </w:t>
      </w:r>
      <w:proofErr w:type="spellStart"/>
      <w:r>
        <w:rPr>
          <w:rFonts w:ascii="Segoe UI" w:hAnsi="Segoe UI" w:cs="Segoe UI"/>
          <w:color w:val="222222"/>
        </w:rPr>
        <w:t>MacOS</w:t>
      </w:r>
      <w:proofErr w:type="spellEnd"/>
      <w:r>
        <w:rPr>
          <w:rFonts w:ascii="Segoe UI" w:hAnsi="Segoe UI" w:cs="Segoe UI"/>
          <w:color w:val="222222"/>
        </w:rPr>
        <w:t>);</w:t>
      </w:r>
    </w:p>
    <w:p w:rsidR="00E63E03" w:rsidRDefault="00E63E03" w:rsidP="00E63E03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Application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Package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Directory</w:t>
      </w:r>
      <w:proofErr w:type="spellEnd"/>
      <w:r>
        <w:rPr>
          <w:rFonts w:ascii="Segoe UI" w:hAnsi="Segoe UI" w:cs="Segoe UI"/>
          <w:color w:val="222222"/>
        </w:rPr>
        <w:t xml:space="preserve"> — содержит все файлы, составляющие вашу программу. Для добавления жмем кнопку </w:t>
      </w:r>
      <w:proofErr w:type="spellStart"/>
      <w:r>
        <w:rPr>
          <w:rFonts w:ascii="Segoe UI" w:hAnsi="Segoe UI" w:cs="Segoe UI"/>
          <w:color w:val="222222"/>
        </w:rPr>
        <w:t>Scan</w:t>
      </w:r>
      <w:proofErr w:type="spellEnd"/>
      <w:r>
        <w:rPr>
          <w:rFonts w:ascii="Segoe UI" w:hAnsi="Segoe UI" w:cs="Segoe UI"/>
          <w:color w:val="222222"/>
        </w:rPr>
        <w:t>… У нас папка со всеми "кишками" (</w:t>
      </w:r>
      <w:proofErr w:type="spellStart"/>
      <w:r>
        <w:rPr>
          <w:rStyle w:val="a7"/>
          <w:rFonts w:ascii="Segoe UI" w:hAnsi="Segoe UI" w:cs="Segoe UI"/>
          <w:color w:val="222222"/>
        </w:rPr>
        <w:t>src</w:t>
      </w:r>
      <w:proofErr w:type="spellEnd"/>
      <w:r>
        <w:rPr>
          <w:rFonts w:ascii="Segoe UI" w:hAnsi="Segoe UI" w:cs="Segoe UI"/>
          <w:color w:val="222222"/>
        </w:rPr>
        <w:t>) отделена от </w:t>
      </w:r>
      <w:r>
        <w:rPr>
          <w:rStyle w:val="a7"/>
          <w:rFonts w:ascii="Segoe UI" w:hAnsi="Segoe UI" w:cs="Segoe UI"/>
          <w:color w:val="222222"/>
        </w:rPr>
        <w:t>main.py</w:t>
      </w:r>
      <w:r>
        <w:rPr>
          <w:rFonts w:ascii="Segoe UI" w:hAnsi="Segoe UI" w:cs="Segoe UI"/>
          <w:color w:val="222222"/>
        </w:rPr>
        <w:t>, так что выбираем эту папку и галочками выделяем все файлы, которые мы хотим включить в итоговый файл. Если же у вас нет такого разделения (т.е. </w:t>
      </w:r>
      <w:r>
        <w:rPr>
          <w:rStyle w:val="a7"/>
          <w:rFonts w:ascii="Segoe UI" w:hAnsi="Segoe UI" w:cs="Segoe UI"/>
          <w:color w:val="222222"/>
        </w:rPr>
        <w:t>main.py</w:t>
      </w:r>
      <w:r>
        <w:rPr>
          <w:rFonts w:ascii="Segoe UI" w:hAnsi="Segoe UI" w:cs="Segoe UI"/>
          <w:color w:val="222222"/>
        </w:rPr>
        <w:t> находится внутри </w:t>
      </w:r>
      <w:proofErr w:type="spellStart"/>
      <w:r>
        <w:rPr>
          <w:rStyle w:val="a7"/>
          <w:rFonts w:ascii="Segoe UI" w:hAnsi="Segoe UI" w:cs="Segoe UI"/>
          <w:color w:val="222222"/>
        </w:rPr>
        <w:t>src</w:t>
      </w:r>
      <w:proofErr w:type="spellEnd"/>
      <w:r>
        <w:rPr>
          <w:rFonts w:ascii="Segoe UI" w:hAnsi="Segoe UI" w:cs="Segoe UI"/>
          <w:color w:val="222222"/>
        </w:rPr>
        <w:t xml:space="preserve">), то </w:t>
      </w:r>
      <w:r>
        <w:rPr>
          <w:rFonts w:ascii="Segoe UI" w:hAnsi="Segoe UI" w:cs="Segoe UI"/>
          <w:color w:val="222222"/>
        </w:rPr>
        <w:lastRenderedPageBreak/>
        <w:t>напротив </w:t>
      </w:r>
      <w:r>
        <w:rPr>
          <w:rStyle w:val="a7"/>
          <w:rFonts w:ascii="Segoe UI" w:hAnsi="Segoe UI" w:cs="Segoe UI"/>
          <w:color w:val="222222"/>
        </w:rPr>
        <w:t>main.py</w:t>
      </w:r>
      <w:r>
        <w:rPr>
          <w:rFonts w:ascii="Segoe UI" w:hAnsi="Segoe UI" w:cs="Segoe UI"/>
          <w:color w:val="222222"/>
        </w:rPr>
        <w:t xml:space="preserve"> галочку нужно снять (или напротив вашего аналога, указанного в </w:t>
      </w:r>
      <w:proofErr w:type="spellStart"/>
      <w:r>
        <w:rPr>
          <w:rFonts w:ascii="Segoe UI" w:hAnsi="Segoe UI" w:cs="Segoe UI"/>
          <w:color w:val="222222"/>
        </w:rPr>
        <w:t>Main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script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file</w:t>
      </w:r>
      <w:proofErr w:type="spellEnd"/>
      <w:r>
        <w:rPr>
          <w:rFonts w:ascii="Segoe UI" w:hAnsi="Segoe UI" w:cs="Segoe UI"/>
          <w:color w:val="222222"/>
        </w:rPr>
        <w:t>).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Еще один момент: любой файл с расширением </w:t>
      </w:r>
      <w:r>
        <w:rPr>
          <w:rStyle w:val="a8"/>
          <w:rFonts w:ascii="Segoe UI" w:hAnsi="Segoe UI" w:cs="Segoe UI"/>
          <w:color w:val="222222"/>
        </w:rPr>
        <w:t>.</w:t>
      </w:r>
      <w:proofErr w:type="spellStart"/>
      <w:r>
        <w:rPr>
          <w:rStyle w:val="a8"/>
          <w:rFonts w:ascii="Segoe UI" w:hAnsi="Segoe UI" w:cs="Segoe UI"/>
          <w:color w:val="222222"/>
        </w:rPr>
        <w:t>py</w:t>
      </w:r>
      <w:proofErr w:type="spellEnd"/>
      <w:r>
        <w:rPr>
          <w:rFonts w:ascii="Segoe UI" w:hAnsi="Segoe UI" w:cs="Segoe UI"/>
          <w:color w:val="222222"/>
        </w:rPr>
        <w:t> будет "заморожен" (будет сгенерирован байт-код) — в ряде случаев это может быть нежелательным.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Кнопки справа: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Pr="00E63E03" w:rsidRDefault="00E63E03" w:rsidP="00E63E03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  <w:lang w:val="en-US"/>
        </w:rPr>
      </w:pPr>
      <w:r w:rsidRPr="00E63E03">
        <w:rPr>
          <w:rFonts w:ascii="Segoe UI" w:hAnsi="Segoe UI" w:cs="Segoe UI"/>
          <w:color w:val="222222"/>
          <w:lang w:val="en-US"/>
        </w:rPr>
        <w:t xml:space="preserve">Scan… — </w:t>
      </w:r>
      <w:r>
        <w:rPr>
          <w:rFonts w:ascii="Segoe UI" w:hAnsi="Segoe UI" w:cs="Segoe UI"/>
          <w:color w:val="222222"/>
        </w:rPr>
        <w:t>добавляем</w:t>
      </w:r>
      <w:r w:rsidRPr="00E63E03">
        <w:rPr>
          <w:rFonts w:ascii="Segoe UI" w:hAnsi="Segoe UI" w:cs="Segoe UI"/>
          <w:color w:val="222222"/>
          <w:lang w:val="en-US"/>
        </w:rPr>
        <w:t xml:space="preserve"> </w:t>
      </w:r>
      <w:r>
        <w:rPr>
          <w:rFonts w:ascii="Segoe UI" w:hAnsi="Segoe UI" w:cs="Segoe UI"/>
          <w:color w:val="222222"/>
        </w:rPr>
        <w:t>файлы</w:t>
      </w:r>
      <w:r w:rsidRPr="00E63E03">
        <w:rPr>
          <w:rFonts w:ascii="Segoe UI" w:hAnsi="Segoe UI" w:cs="Segoe UI"/>
          <w:color w:val="222222"/>
          <w:lang w:val="en-US"/>
        </w:rPr>
        <w:t xml:space="preserve"> </w:t>
      </w:r>
      <w:r>
        <w:rPr>
          <w:rFonts w:ascii="Segoe UI" w:hAnsi="Segoe UI" w:cs="Segoe UI"/>
          <w:color w:val="222222"/>
        </w:rPr>
        <w:t>в</w:t>
      </w:r>
      <w:r w:rsidRPr="00E63E03">
        <w:rPr>
          <w:rFonts w:ascii="Segoe UI" w:hAnsi="Segoe UI" w:cs="Segoe UI"/>
          <w:color w:val="222222"/>
          <w:lang w:val="en-US"/>
        </w:rPr>
        <w:t xml:space="preserve"> Application Package Directory;</w:t>
      </w:r>
    </w:p>
    <w:p w:rsidR="00E63E03" w:rsidRPr="00E63E03" w:rsidRDefault="00E63E03" w:rsidP="00E63E03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  <w:lang w:val="en-US"/>
        </w:rPr>
      </w:pPr>
      <w:r w:rsidRPr="00E63E03">
        <w:rPr>
          <w:rFonts w:ascii="Segoe UI" w:hAnsi="Segoe UI" w:cs="Segoe UI"/>
          <w:color w:val="222222"/>
          <w:lang w:val="en-US"/>
        </w:rPr>
        <w:t xml:space="preserve">Remove all — </w:t>
      </w:r>
      <w:r>
        <w:rPr>
          <w:rFonts w:ascii="Segoe UI" w:hAnsi="Segoe UI" w:cs="Segoe UI"/>
          <w:color w:val="222222"/>
        </w:rPr>
        <w:t>очищаем</w:t>
      </w:r>
      <w:r w:rsidRPr="00E63E03">
        <w:rPr>
          <w:rFonts w:ascii="Segoe UI" w:hAnsi="Segoe UI" w:cs="Segoe UI"/>
          <w:color w:val="222222"/>
          <w:lang w:val="en-US"/>
        </w:rPr>
        <w:t xml:space="preserve"> Application Package Directory;</w:t>
      </w:r>
    </w:p>
    <w:p w:rsidR="00E63E03" w:rsidRPr="00E63E03" w:rsidRDefault="00E63E03" w:rsidP="00E63E03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  <w:lang w:val="en-US"/>
        </w:rPr>
      </w:pPr>
      <w:r w:rsidRPr="00E63E03">
        <w:rPr>
          <w:rFonts w:ascii="Segoe UI" w:hAnsi="Segoe UI" w:cs="Segoe UI"/>
          <w:color w:val="222222"/>
          <w:lang w:val="en-US"/>
        </w:rPr>
        <w:t xml:space="preserve">Include all — </w:t>
      </w:r>
      <w:r>
        <w:rPr>
          <w:rFonts w:ascii="Segoe UI" w:hAnsi="Segoe UI" w:cs="Segoe UI"/>
          <w:color w:val="222222"/>
        </w:rPr>
        <w:t>выделяем</w:t>
      </w:r>
      <w:r w:rsidRPr="00E63E03">
        <w:rPr>
          <w:rFonts w:ascii="Segoe UI" w:hAnsi="Segoe UI" w:cs="Segoe UI"/>
          <w:color w:val="222222"/>
          <w:lang w:val="en-US"/>
        </w:rPr>
        <w:t xml:space="preserve"> </w:t>
      </w:r>
      <w:r>
        <w:rPr>
          <w:rFonts w:ascii="Segoe UI" w:hAnsi="Segoe UI" w:cs="Segoe UI"/>
          <w:color w:val="222222"/>
        </w:rPr>
        <w:t>все</w:t>
      </w:r>
      <w:r w:rsidRPr="00E63E03">
        <w:rPr>
          <w:rFonts w:ascii="Segoe UI" w:hAnsi="Segoe UI" w:cs="Segoe UI"/>
          <w:color w:val="222222"/>
          <w:lang w:val="en-US"/>
        </w:rPr>
        <w:t xml:space="preserve"> </w:t>
      </w:r>
      <w:r>
        <w:rPr>
          <w:rFonts w:ascii="Segoe UI" w:hAnsi="Segoe UI" w:cs="Segoe UI"/>
          <w:color w:val="222222"/>
        </w:rPr>
        <w:t>файлы</w:t>
      </w:r>
      <w:r w:rsidRPr="00E63E03">
        <w:rPr>
          <w:rFonts w:ascii="Segoe UI" w:hAnsi="Segoe UI" w:cs="Segoe UI"/>
          <w:color w:val="222222"/>
          <w:lang w:val="en-US"/>
        </w:rPr>
        <w:t xml:space="preserve"> </w:t>
      </w:r>
      <w:r>
        <w:rPr>
          <w:rFonts w:ascii="Segoe UI" w:hAnsi="Segoe UI" w:cs="Segoe UI"/>
          <w:color w:val="222222"/>
        </w:rPr>
        <w:t>в</w:t>
      </w:r>
      <w:r w:rsidRPr="00E63E03">
        <w:rPr>
          <w:rFonts w:ascii="Segoe UI" w:hAnsi="Segoe UI" w:cs="Segoe UI"/>
          <w:color w:val="222222"/>
          <w:lang w:val="en-US"/>
        </w:rPr>
        <w:t xml:space="preserve"> Application Package Directory;</w:t>
      </w:r>
    </w:p>
    <w:p w:rsidR="00E63E03" w:rsidRDefault="00E63E03" w:rsidP="00E63E03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Exclude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all</w:t>
      </w:r>
      <w:proofErr w:type="spellEnd"/>
      <w:r>
        <w:rPr>
          <w:rFonts w:ascii="Segoe UI" w:hAnsi="Segoe UI" w:cs="Segoe UI"/>
          <w:color w:val="222222"/>
        </w:rPr>
        <w:t xml:space="preserve"> — снимаем выделение со всех файлов в </w:t>
      </w:r>
      <w:proofErr w:type="spellStart"/>
      <w:r>
        <w:rPr>
          <w:rFonts w:ascii="Segoe UI" w:hAnsi="Segoe UI" w:cs="Segoe UI"/>
          <w:color w:val="222222"/>
        </w:rPr>
        <w:t>Application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Package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Directory</w:t>
      </w:r>
      <w:proofErr w:type="spellEnd"/>
      <w:r>
        <w:rPr>
          <w:rFonts w:ascii="Segoe UI" w:hAnsi="Segoe UI" w:cs="Segoe UI"/>
          <w:color w:val="222222"/>
        </w:rPr>
        <w:t>;</w:t>
      </w:r>
    </w:p>
    <w:p w:rsidR="00E63E03" w:rsidRDefault="00E63E03" w:rsidP="00E63E03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Exclusions</w:t>
      </w:r>
      <w:proofErr w:type="spellEnd"/>
      <w:r>
        <w:rPr>
          <w:rFonts w:ascii="Segoe UI" w:hAnsi="Segoe UI" w:cs="Segoe UI"/>
          <w:color w:val="222222"/>
        </w:rPr>
        <w:t xml:space="preserve"> — паттерны, позволяющие исключить файлы из </w:t>
      </w:r>
      <w:proofErr w:type="spellStart"/>
      <w:r>
        <w:rPr>
          <w:rFonts w:ascii="Segoe UI" w:hAnsi="Segoe UI" w:cs="Segoe UI"/>
          <w:color w:val="222222"/>
        </w:rPr>
        <w:t>Application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Package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Directory</w:t>
      </w:r>
      <w:proofErr w:type="spellEnd"/>
      <w:r>
        <w:rPr>
          <w:rFonts w:ascii="Segoe UI" w:hAnsi="Segoe UI" w:cs="Segoe UI"/>
          <w:color w:val="222222"/>
        </w:rPr>
        <w:t>. Дважды кликаем на пустой строке для добавления;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proofErr w:type="spellStart"/>
      <w:r>
        <w:rPr>
          <w:rStyle w:val="a8"/>
          <w:rFonts w:ascii="Segoe UI" w:hAnsi="Segoe UI" w:cs="Segoe UI"/>
          <w:color w:val="222222"/>
        </w:rPr>
        <w:t>qmake</w:t>
      </w:r>
      <w:proofErr w:type="spellEnd"/>
      <w:r>
        <w:rPr>
          <w:rFonts w:ascii="Segoe UI" w:hAnsi="Segoe UI" w:cs="Segoe UI"/>
          <w:color w:val="222222"/>
        </w:rPr>
        <w:t xml:space="preserve">. Так как в сборке участвует </w:t>
      </w:r>
      <w:proofErr w:type="spellStart"/>
      <w:r>
        <w:rPr>
          <w:rFonts w:ascii="Segoe UI" w:hAnsi="Segoe UI" w:cs="Segoe UI"/>
          <w:color w:val="222222"/>
        </w:rPr>
        <w:t>qmake</w:t>
      </w:r>
      <w:proofErr w:type="spellEnd"/>
      <w:r>
        <w:rPr>
          <w:rFonts w:ascii="Segoe UI" w:hAnsi="Segoe UI" w:cs="Segoe UI"/>
          <w:color w:val="222222"/>
        </w:rPr>
        <w:t>, здесь можно добавить дополнительные параметры для него (я не использовал);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noProof/>
          <w:color w:val="22222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ямоугольник 3" descr="PyQt Modu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13412D" id="Прямоугольник 3" o:spid="_x0000_s1026" alt="PyQt Modul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+NuwD6AIAAN0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proofErr w:type="spellStart"/>
      <w:r>
        <w:rPr>
          <w:rStyle w:val="a8"/>
          <w:rFonts w:ascii="Segoe UI" w:hAnsi="Segoe UI" w:cs="Segoe UI"/>
          <w:color w:val="222222"/>
        </w:rPr>
        <w:t>PyQt</w:t>
      </w:r>
      <w:proofErr w:type="spellEnd"/>
      <w:r>
        <w:rPr>
          <w:rStyle w:val="a8"/>
          <w:rFonts w:ascii="Segoe UI" w:hAnsi="Segoe UI" w:cs="Segoe UI"/>
          <w:color w:val="222222"/>
        </w:rPr>
        <w:t xml:space="preserve"> </w:t>
      </w:r>
      <w:proofErr w:type="spellStart"/>
      <w:r>
        <w:rPr>
          <w:rStyle w:val="a8"/>
          <w:rFonts w:ascii="Segoe UI" w:hAnsi="Segoe UI" w:cs="Segoe UI"/>
          <w:color w:val="222222"/>
        </w:rPr>
        <w:t>Modules</w:t>
      </w:r>
      <w:proofErr w:type="spellEnd"/>
      <w:r>
        <w:rPr>
          <w:rFonts w:ascii="Segoe UI" w:hAnsi="Segoe UI" w:cs="Segoe UI"/>
          <w:color w:val="222222"/>
        </w:rPr>
        <w:t xml:space="preserve">. На этой вкладке выделяем все </w:t>
      </w:r>
      <w:proofErr w:type="spellStart"/>
      <w:r>
        <w:rPr>
          <w:rFonts w:ascii="Segoe UI" w:hAnsi="Segoe UI" w:cs="Segoe UI"/>
          <w:color w:val="222222"/>
        </w:rPr>
        <w:t>PyQt</w:t>
      </w:r>
      <w:proofErr w:type="spellEnd"/>
      <w:r>
        <w:rPr>
          <w:rFonts w:ascii="Segoe UI" w:hAnsi="Segoe UI" w:cs="Segoe UI"/>
          <w:color w:val="222222"/>
        </w:rPr>
        <w:t xml:space="preserve">-модули, которые мы явно импортируем в нашей программе. Если они зависят от других модулей, те выделятся автоматически. В нашем случае использовались </w:t>
      </w:r>
      <w:proofErr w:type="spellStart"/>
      <w:r>
        <w:rPr>
          <w:rFonts w:ascii="Segoe UI" w:hAnsi="Segoe UI" w:cs="Segoe UI"/>
          <w:color w:val="222222"/>
        </w:rPr>
        <w:t>QtCore</w:t>
      </w:r>
      <w:proofErr w:type="spellEnd"/>
      <w:r>
        <w:rPr>
          <w:rFonts w:ascii="Segoe UI" w:hAnsi="Segoe UI" w:cs="Segoe UI"/>
          <w:color w:val="222222"/>
        </w:rPr>
        <w:t xml:space="preserve">, </w:t>
      </w:r>
      <w:proofErr w:type="spellStart"/>
      <w:r>
        <w:rPr>
          <w:rFonts w:ascii="Segoe UI" w:hAnsi="Segoe UI" w:cs="Segoe UI"/>
          <w:color w:val="222222"/>
        </w:rPr>
        <w:t>QtGui</w:t>
      </w:r>
      <w:proofErr w:type="spellEnd"/>
      <w:r>
        <w:rPr>
          <w:rFonts w:ascii="Segoe UI" w:hAnsi="Segoe UI" w:cs="Segoe UI"/>
          <w:color w:val="222222"/>
        </w:rPr>
        <w:t xml:space="preserve">, </w:t>
      </w:r>
      <w:proofErr w:type="spellStart"/>
      <w:r>
        <w:rPr>
          <w:rFonts w:ascii="Segoe UI" w:hAnsi="Segoe UI" w:cs="Segoe UI"/>
          <w:color w:val="222222"/>
        </w:rPr>
        <w:t>QtWidgets</w:t>
      </w:r>
      <w:proofErr w:type="spellEnd"/>
      <w:r>
        <w:rPr>
          <w:rFonts w:ascii="Segoe UI" w:hAnsi="Segoe UI" w:cs="Segoe UI"/>
          <w:color w:val="222222"/>
        </w:rPr>
        <w:t xml:space="preserve">, </w:t>
      </w:r>
      <w:proofErr w:type="spellStart"/>
      <w:r>
        <w:rPr>
          <w:rFonts w:ascii="Segoe UI" w:hAnsi="Segoe UI" w:cs="Segoe UI"/>
          <w:color w:val="222222"/>
        </w:rPr>
        <w:t>uic</w:t>
      </w:r>
      <w:proofErr w:type="spellEnd"/>
      <w:r>
        <w:rPr>
          <w:rFonts w:ascii="Segoe UI" w:hAnsi="Segoe UI" w:cs="Segoe UI"/>
          <w:color w:val="222222"/>
        </w:rPr>
        <w:t xml:space="preserve">; </w:t>
      </w:r>
      <w:proofErr w:type="spellStart"/>
      <w:r>
        <w:rPr>
          <w:rFonts w:ascii="Segoe UI" w:hAnsi="Segoe UI" w:cs="Segoe UI"/>
          <w:color w:val="222222"/>
        </w:rPr>
        <w:t>sip</w:t>
      </w:r>
      <w:proofErr w:type="spellEnd"/>
      <w:r>
        <w:rPr>
          <w:rFonts w:ascii="Segoe UI" w:hAnsi="Segoe UI" w:cs="Segoe UI"/>
          <w:color w:val="222222"/>
        </w:rPr>
        <w:t xml:space="preserve"> подхватился автоматом.</w:t>
      </w:r>
      <w:r>
        <w:rPr>
          <w:rFonts w:ascii="Segoe UI" w:hAnsi="Segoe UI" w:cs="Segoe UI"/>
          <w:color w:val="222222"/>
        </w:rPr>
        <w:br/>
        <w:t xml:space="preserve">Если планируется использовать уже установленный </w:t>
      </w:r>
      <w:proofErr w:type="spellStart"/>
      <w:r>
        <w:rPr>
          <w:rFonts w:ascii="Segoe UI" w:hAnsi="Segoe UI" w:cs="Segoe UI"/>
          <w:color w:val="222222"/>
        </w:rPr>
        <w:t>PyQt</w:t>
      </w:r>
      <w:proofErr w:type="spellEnd"/>
      <w:r>
        <w:rPr>
          <w:rFonts w:ascii="Segoe UI" w:hAnsi="Segoe UI" w:cs="Segoe UI"/>
          <w:color w:val="222222"/>
        </w:rPr>
        <w:t>, а не привязывать статически его к нашему исполняемому файлу, ничего не выделяем (такой сценарий не тестировался).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noProof/>
          <w:color w:val="22222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Standard Librar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8356F4" id="Прямоугольник 2" o:spid="_x0000_s1026" alt="Standard Librar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YikmQOkCAADhBQ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proofErr w:type="spellStart"/>
      <w:r>
        <w:rPr>
          <w:rStyle w:val="a8"/>
          <w:rFonts w:ascii="Segoe UI" w:hAnsi="Segoe UI" w:cs="Segoe UI"/>
          <w:color w:val="222222"/>
        </w:rPr>
        <w:t>Standard</w:t>
      </w:r>
      <w:proofErr w:type="spellEnd"/>
      <w:r>
        <w:rPr>
          <w:rStyle w:val="a8"/>
          <w:rFonts w:ascii="Segoe UI" w:hAnsi="Segoe UI" w:cs="Segoe UI"/>
          <w:color w:val="222222"/>
        </w:rPr>
        <w:t xml:space="preserve"> </w:t>
      </w:r>
      <w:proofErr w:type="spellStart"/>
      <w:r>
        <w:rPr>
          <w:rStyle w:val="a8"/>
          <w:rFonts w:ascii="Segoe UI" w:hAnsi="Segoe UI" w:cs="Segoe UI"/>
          <w:color w:val="222222"/>
        </w:rPr>
        <w:t>Library</w:t>
      </w:r>
      <w:proofErr w:type="spellEnd"/>
      <w:r>
        <w:rPr>
          <w:rFonts w:ascii="Segoe UI" w:hAnsi="Segoe UI" w:cs="Segoe UI"/>
          <w:color w:val="222222"/>
        </w:rPr>
        <w:t>. Здесь тот же подход, что и в предыдущем пункте, только для стандартной библиотеки. Если у вас в программе явно импортируется какой-то модуль, ставим галку. Если выделенным нами модулям (или самому интерпретатору) нужны другие модули, они выделятся автоматом (квадратики).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Правда это не всегда работает. Если поставили какой-то пакет со стороны (через тот же </w:t>
      </w:r>
      <w:proofErr w:type="spellStart"/>
      <w:r>
        <w:rPr>
          <w:rFonts w:ascii="Segoe UI" w:hAnsi="Segoe UI" w:cs="Segoe UI"/>
          <w:color w:val="222222"/>
        </w:rPr>
        <w:t>pip</w:t>
      </w:r>
      <w:proofErr w:type="spellEnd"/>
      <w:r>
        <w:rPr>
          <w:rFonts w:ascii="Segoe UI" w:hAnsi="Segoe UI" w:cs="Segoe UI"/>
          <w:color w:val="222222"/>
        </w:rPr>
        <w:t>), и он импортирует что-то из стандартной библиотеки (еще не выделенное), вы получите при запуске </w:t>
      </w:r>
      <w:proofErr w:type="spellStart"/>
      <w:r>
        <w:rPr>
          <w:rStyle w:val="HTML"/>
          <w:rFonts w:ascii="Consolas" w:hAnsi="Consolas" w:cs="Consolas"/>
          <w:color w:val="222222"/>
          <w:sz w:val="21"/>
          <w:szCs w:val="21"/>
        </w:rPr>
        <w:t>ImportError</w:t>
      </w:r>
      <w:proofErr w:type="spellEnd"/>
      <w:r>
        <w:rPr>
          <w:rFonts w:ascii="Segoe UI" w:hAnsi="Segoe UI" w:cs="Segoe UI"/>
          <w:color w:val="222222"/>
        </w:rPr>
        <w:t xml:space="preserve">. Так что вам придется вернуться сюда и поставить галочку. Например, я использую библиотеку PIL, и одному из модулей нужны была библиотека </w:t>
      </w:r>
      <w:proofErr w:type="spellStart"/>
      <w:r>
        <w:rPr>
          <w:rFonts w:ascii="Segoe UI" w:hAnsi="Segoe UI" w:cs="Segoe UI"/>
          <w:color w:val="222222"/>
        </w:rPr>
        <w:t>fractions</w:t>
      </w:r>
      <w:proofErr w:type="spellEnd"/>
      <w:r>
        <w:rPr>
          <w:rFonts w:ascii="Segoe UI" w:hAnsi="Segoe UI" w:cs="Segoe UI"/>
          <w:color w:val="222222"/>
        </w:rPr>
        <w:t>.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lastRenderedPageBreak/>
        <w:t>Python</w:t>
      </w:r>
      <w:proofErr w:type="spellEnd"/>
      <w:r>
        <w:rPr>
          <w:rFonts w:ascii="Segoe UI" w:hAnsi="Segoe UI" w:cs="Segoe UI"/>
          <w:color w:val="222222"/>
        </w:rPr>
        <w:t xml:space="preserve"> использует ряд модулей/пакетов (например, </w:t>
      </w:r>
      <w:proofErr w:type="spellStart"/>
      <w:r>
        <w:rPr>
          <w:rFonts w:ascii="Segoe UI" w:hAnsi="Segoe UI" w:cs="Segoe UI"/>
          <w:color w:val="222222"/>
        </w:rPr>
        <w:t>ssl</w:t>
      </w:r>
      <w:proofErr w:type="spellEnd"/>
      <w:r>
        <w:rPr>
          <w:rFonts w:ascii="Segoe UI" w:hAnsi="Segoe UI" w:cs="Segoe UI"/>
          <w:color w:val="222222"/>
        </w:rPr>
        <w:t>), которым для работы нужны внешние библиотеки. Если мы хотим их статически привязать, то мы настраиваем это дело справа. В INCLUDEPATH указываем путь к заголовочным файлам (</w:t>
      </w:r>
      <w:proofErr w:type="spellStart"/>
      <w:r>
        <w:rPr>
          <w:rFonts w:ascii="Segoe UI" w:hAnsi="Segoe UI" w:cs="Segoe UI"/>
          <w:color w:val="222222"/>
        </w:rPr>
        <w:t>headers</w:t>
      </w:r>
      <w:proofErr w:type="spellEnd"/>
      <w:r>
        <w:rPr>
          <w:rFonts w:ascii="Segoe UI" w:hAnsi="Segoe UI" w:cs="Segoe UI"/>
          <w:color w:val="222222"/>
        </w:rPr>
        <w:t xml:space="preserve">), в LIBS — путь к этой </w:t>
      </w:r>
      <w:proofErr w:type="spellStart"/>
      <w:r>
        <w:rPr>
          <w:rFonts w:ascii="Segoe UI" w:hAnsi="Segoe UI" w:cs="Segoe UI"/>
          <w:color w:val="222222"/>
        </w:rPr>
        <w:t>либе</w:t>
      </w:r>
      <w:proofErr w:type="spellEnd"/>
      <w:r>
        <w:rPr>
          <w:rFonts w:ascii="Segoe UI" w:hAnsi="Segoe UI" w:cs="Segoe UI"/>
          <w:color w:val="222222"/>
        </w:rPr>
        <w:t xml:space="preserve"> (мной не использовались, так что подробности смотрим в доках).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noProof/>
          <w:color w:val="22222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Other Packag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7F7DAD" id="Прямоугольник 1" o:spid="_x0000_s1026" alt="Other Packag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UL3G26AIAAN8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proofErr w:type="spellStart"/>
      <w:r>
        <w:rPr>
          <w:rStyle w:val="a8"/>
          <w:rFonts w:ascii="Segoe UI" w:hAnsi="Segoe UI" w:cs="Segoe UI"/>
          <w:color w:val="222222"/>
        </w:rPr>
        <w:t>Other</w:t>
      </w:r>
      <w:proofErr w:type="spellEnd"/>
      <w:r>
        <w:rPr>
          <w:rStyle w:val="a8"/>
          <w:rFonts w:ascii="Segoe UI" w:hAnsi="Segoe UI" w:cs="Segoe UI"/>
          <w:color w:val="222222"/>
        </w:rPr>
        <w:t xml:space="preserve"> </w:t>
      </w:r>
      <w:proofErr w:type="spellStart"/>
      <w:r>
        <w:rPr>
          <w:rStyle w:val="a8"/>
          <w:rFonts w:ascii="Segoe UI" w:hAnsi="Segoe UI" w:cs="Segoe UI"/>
          <w:color w:val="222222"/>
        </w:rPr>
        <w:t>Packages</w:t>
      </w:r>
      <w:proofErr w:type="spellEnd"/>
      <w:r>
        <w:rPr>
          <w:rFonts w:ascii="Segoe UI" w:hAnsi="Segoe UI" w:cs="Segoe UI"/>
          <w:color w:val="222222"/>
        </w:rPr>
        <w:t xml:space="preserve">. На этой вкладке выбираем необходимые нам сторонние пакеты (например, установленные из </w:t>
      </w:r>
      <w:proofErr w:type="spellStart"/>
      <w:r>
        <w:rPr>
          <w:rFonts w:ascii="Segoe UI" w:hAnsi="Segoe UI" w:cs="Segoe UI"/>
          <w:color w:val="222222"/>
        </w:rPr>
        <w:t>pypi</w:t>
      </w:r>
      <w:proofErr w:type="spellEnd"/>
      <w:r>
        <w:rPr>
          <w:rFonts w:ascii="Segoe UI" w:hAnsi="Segoe UI" w:cs="Segoe UI"/>
          <w:color w:val="222222"/>
        </w:rPr>
        <w:t xml:space="preserve">). Подход тот же, что и в </w:t>
      </w:r>
      <w:proofErr w:type="spellStart"/>
      <w:r>
        <w:rPr>
          <w:rFonts w:ascii="Segoe UI" w:hAnsi="Segoe UI" w:cs="Segoe UI"/>
          <w:color w:val="222222"/>
        </w:rPr>
        <w:t>Application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source</w:t>
      </w:r>
      <w:proofErr w:type="spellEnd"/>
      <w:r>
        <w:rPr>
          <w:rFonts w:ascii="Segoe UI" w:hAnsi="Segoe UI" w:cs="Segoe UI"/>
          <w:color w:val="222222"/>
        </w:rPr>
        <w:t xml:space="preserve">: кликаем дважды на пустой строке, выбираем папку (в нашем случае, </w:t>
      </w:r>
      <w:proofErr w:type="spellStart"/>
      <w:r>
        <w:rPr>
          <w:rFonts w:ascii="Segoe UI" w:hAnsi="Segoe UI" w:cs="Segoe UI"/>
          <w:color w:val="222222"/>
        </w:rPr>
        <w:t>site-packages</w:t>
      </w:r>
      <w:proofErr w:type="spellEnd"/>
      <w:r>
        <w:rPr>
          <w:rFonts w:ascii="Segoe UI" w:hAnsi="Segoe UI" w:cs="Segoe UI"/>
          <w:color w:val="222222"/>
        </w:rPr>
        <w:t xml:space="preserve"> используемого при разработке </w:t>
      </w:r>
      <w:proofErr w:type="spellStart"/>
      <w:r>
        <w:rPr>
          <w:rFonts w:ascii="Segoe UI" w:hAnsi="Segoe UI" w:cs="Segoe UI"/>
          <w:color w:val="222222"/>
        </w:rPr>
        <w:t>virtual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environment</w:t>
      </w:r>
      <w:proofErr w:type="spellEnd"/>
      <w:r>
        <w:rPr>
          <w:rFonts w:ascii="Segoe UI" w:hAnsi="Segoe UI" w:cs="Segoe UI"/>
          <w:color w:val="222222"/>
        </w:rPr>
        <w:t xml:space="preserve">), жмем </w:t>
      </w:r>
      <w:proofErr w:type="spellStart"/>
      <w:r>
        <w:rPr>
          <w:rFonts w:ascii="Segoe UI" w:hAnsi="Segoe UI" w:cs="Segoe UI"/>
          <w:color w:val="222222"/>
        </w:rPr>
        <w:t>Scan</w:t>
      </w:r>
      <w:proofErr w:type="spellEnd"/>
      <w:r>
        <w:rPr>
          <w:rFonts w:ascii="Segoe UI" w:hAnsi="Segoe UI" w:cs="Segoe UI"/>
          <w:color w:val="222222"/>
        </w:rPr>
        <w:t xml:space="preserve"> и выбираем нужные пакеты/модули (у нас это PIL).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proofErr w:type="spellStart"/>
      <w:r>
        <w:rPr>
          <w:rStyle w:val="a8"/>
          <w:rFonts w:ascii="Segoe UI" w:hAnsi="Segoe UI" w:cs="Segoe UI"/>
          <w:color w:val="222222"/>
        </w:rPr>
        <w:t>Other</w:t>
      </w:r>
      <w:proofErr w:type="spellEnd"/>
      <w:r>
        <w:rPr>
          <w:rStyle w:val="a8"/>
          <w:rFonts w:ascii="Segoe UI" w:hAnsi="Segoe UI" w:cs="Segoe UI"/>
          <w:color w:val="222222"/>
        </w:rPr>
        <w:t xml:space="preserve"> </w:t>
      </w:r>
      <w:proofErr w:type="spellStart"/>
      <w:r>
        <w:rPr>
          <w:rStyle w:val="a8"/>
          <w:rFonts w:ascii="Segoe UI" w:hAnsi="Segoe UI" w:cs="Segoe UI"/>
          <w:color w:val="222222"/>
        </w:rPr>
        <w:t>Extension</w:t>
      </w:r>
      <w:proofErr w:type="spellEnd"/>
      <w:r>
        <w:rPr>
          <w:rStyle w:val="a8"/>
          <w:rFonts w:ascii="Segoe UI" w:hAnsi="Segoe UI" w:cs="Segoe UI"/>
          <w:color w:val="222222"/>
        </w:rPr>
        <w:t xml:space="preserve"> </w:t>
      </w:r>
      <w:proofErr w:type="spellStart"/>
      <w:r>
        <w:rPr>
          <w:rStyle w:val="a8"/>
          <w:rFonts w:ascii="Segoe UI" w:hAnsi="Segoe UI" w:cs="Segoe UI"/>
          <w:color w:val="222222"/>
        </w:rPr>
        <w:t>Modules</w:t>
      </w:r>
      <w:proofErr w:type="spellEnd"/>
      <w:r>
        <w:rPr>
          <w:rFonts w:ascii="Segoe UI" w:hAnsi="Segoe UI" w:cs="Segoe UI"/>
          <w:color w:val="222222"/>
        </w:rPr>
        <w:t xml:space="preserve">. Тут мы настраиваем модули расширения на C, которые хотим СТАТИЧЕСКИ привязать к </w:t>
      </w:r>
      <w:proofErr w:type="spellStart"/>
      <w:r>
        <w:rPr>
          <w:rFonts w:ascii="Segoe UI" w:hAnsi="Segoe UI" w:cs="Segoe UI"/>
          <w:color w:val="222222"/>
        </w:rPr>
        <w:t>exe'шнику</w:t>
      </w:r>
      <w:proofErr w:type="spellEnd"/>
      <w:r>
        <w:rPr>
          <w:rFonts w:ascii="Segoe UI" w:hAnsi="Segoe UI" w:cs="Segoe UI"/>
          <w:color w:val="222222"/>
        </w:rPr>
        <w:t xml:space="preserve"> (сторонние; те, что в стандартной библиотеке, привязываются сами).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Мы может настроить как компиляцию с нуля этих самых расширений, так и привязку уже скомпилированных. Второе делается довольно просто. Допустим у нас есть пакет </w:t>
      </w:r>
      <w:proofErr w:type="spellStart"/>
      <w:r>
        <w:rPr>
          <w:rStyle w:val="a8"/>
          <w:rFonts w:ascii="Segoe UI" w:hAnsi="Segoe UI" w:cs="Segoe UI"/>
          <w:color w:val="222222"/>
        </w:rPr>
        <w:t>Package</w:t>
      </w:r>
      <w:proofErr w:type="spellEnd"/>
      <w:r>
        <w:rPr>
          <w:rFonts w:ascii="Segoe UI" w:hAnsi="Segoe UI" w:cs="Segoe UI"/>
          <w:color w:val="222222"/>
        </w:rPr>
        <w:t xml:space="preserve"> со статической </w:t>
      </w:r>
      <w:proofErr w:type="spellStart"/>
      <w:r>
        <w:rPr>
          <w:rFonts w:ascii="Segoe UI" w:hAnsi="Segoe UI" w:cs="Segoe UI"/>
          <w:color w:val="222222"/>
        </w:rPr>
        <w:t>либой</w:t>
      </w:r>
      <w:proofErr w:type="spellEnd"/>
      <w:r>
        <w:rPr>
          <w:rFonts w:ascii="Segoe UI" w:hAnsi="Segoe UI" w:cs="Segoe UI"/>
          <w:color w:val="222222"/>
        </w:rPr>
        <w:t> </w:t>
      </w:r>
      <w:proofErr w:type="spellStart"/>
      <w:r>
        <w:rPr>
          <w:rStyle w:val="a8"/>
          <w:rFonts w:ascii="Segoe UI" w:hAnsi="Segoe UI" w:cs="Segoe UI"/>
          <w:color w:val="222222"/>
        </w:rPr>
        <w:t>Lib.a</w:t>
      </w:r>
      <w:proofErr w:type="spellEnd"/>
      <w:r>
        <w:rPr>
          <w:rFonts w:ascii="Segoe UI" w:hAnsi="Segoe UI" w:cs="Segoe UI"/>
          <w:color w:val="222222"/>
        </w:rPr>
        <w:t xml:space="preserve">, то в поле </w:t>
      </w:r>
      <w:proofErr w:type="spellStart"/>
      <w:r>
        <w:rPr>
          <w:rFonts w:ascii="Segoe UI" w:hAnsi="Segoe UI" w:cs="Segoe UI"/>
          <w:color w:val="222222"/>
        </w:rPr>
        <w:t>Name</w:t>
      </w:r>
      <w:proofErr w:type="spellEnd"/>
      <w:r>
        <w:rPr>
          <w:rFonts w:ascii="Segoe UI" w:hAnsi="Segoe UI" w:cs="Segoe UI"/>
          <w:color w:val="222222"/>
        </w:rPr>
        <w:t xml:space="preserve"> указываем полное имя расширения, используемое во время импорта — </w:t>
      </w:r>
      <w:proofErr w:type="spellStart"/>
      <w:r>
        <w:rPr>
          <w:rStyle w:val="a8"/>
          <w:rFonts w:ascii="Segoe UI" w:hAnsi="Segoe UI" w:cs="Segoe UI"/>
          <w:color w:val="222222"/>
        </w:rPr>
        <w:t>Package.Lib</w:t>
      </w:r>
      <w:proofErr w:type="spellEnd"/>
      <w:r>
        <w:rPr>
          <w:rFonts w:ascii="Segoe UI" w:hAnsi="Segoe UI" w:cs="Segoe UI"/>
          <w:color w:val="222222"/>
        </w:rPr>
        <w:t> (без расширения </w:t>
      </w:r>
      <w:r>
        <w:rPr>
          <w:rStyle w:val="a8"/>
          <w:rFonts w:ascii="Segoe UI" w:hAnsi="Segoe UI" w:cs="Segoe UI"/>
          <w:color w:val="222222"/>
        </w:rPr>
        <w:t>.a</w:t>
      </w:r>
      <w:r>
        <w:rPr>
          <w:rFonts w:ascii="Segoe UI" w:hAnsi="Segoe UI" w:cs="Segoe UI"/>
          <w:color w:val="222222"/>
        </w:rPr>
        <w:t>); затем в поле LIBS указываем путь к этому расширению, например, </w:t>
      </w:r>
      <w:r>
        <w:rPr>
          <w:rStyle w:val="a7"/>
          <w:rFonts w:ascii="Segoe UI" w:hAnsi="Segoe UI" w:cs="Segoe UI"/>
          <w:color w:val="222222"/>
        </w:rPr>
        <w:t>-L/home/user1/venv/programme1/lib/python3.7/site-packages/Package -</w:t>
      </w:r>
      <w:proofErr w:type="spellStart"/>
      <w:r>
        <w:rPr>
          <w:rStyle w:val="a7"/>
          <w:rFonts w:ascii="Segoe UI" w:hAnsi="Segoe UI" w:cs="Segoe UI"/>
          <w:color w:val="222222"/>
        </w:rPr>
        <w:t>lLib</w:t>
      </w:r>
      <w:proofErr w:type="spellEnd"/>
      <w:r>
        <w:rPr>
          <w:rFonts w:ascii="Segoe UI" w:hAnsi="Segoe UI" w:cs="Segoe UI"/>
          <w:color w:val="222222"/>
        </w:rPr>
        <w:t> (это специальный формат, также можно указать путь "по старинке", </w:t>
      </w:r>
      <w:r>
        <w:rPr>
          <w:rStyle w:val="a7"/>
          <w:rFonts w:ascii="Segoe UI" w:hAnsi="Segoe UI" w:cs="Segoe UI"/>
          <w:color w:val="222222"/>
        </w:rPr>
        <w:t>/home/user1/venv/programme1/lib/python3.7/site-packages/Package/Lib.a</w:t>
      </w:r>
      <w:r>
        <w:rPr>
          <w:rFonts w:ascii="Segoe UI" w:hAnsi="Segoe UI" w:cs="Segoe UI"/>
          <w:color w:val="222222"/>
        </w:rPr>
        <w:t>).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С компиляцией я не разбирался, но советую почитать, во-первых, про эту вкладку в </w:t>
      </w:r>
      <w:hyperlink r:id="rId37" w:anchor="adding-other-extension-modules" w:history="1">
        <w:r>
          <w:rPr>
            <w:rStyle w:val="a4"/>
            <w:rFonts w:ascii="Segoe UI" w:hAnsi="Segoe UI" w:cs="Segoe UI"/>
            <w:color w:val="992298"/>
          </w:rPr>
          <w:t>доках</w:t>
        </w:r>
      </w:hyperlink>
      <w:r>
        <w:rPr>
          <w:rFonts w:ascii="Segoe UI" w:hAnsi="Segoe UI" w:cs="Segoe UI"/>
          <w:color w:val="222222"/>
        </w:rPr>
        <w:t>, во-вторых, про </w:t>
      </w:r>
      <w:proofErr w:type="spellStart"/>
      <w:r>
        <w:rPr>
          <w:rFonts w:ascii="Segoe UI" w:hAnsi="Segoe UI" w:cs="Segoe UI"/>
          <w:color w:val="222222"/>
        </w:rPr>
        <w:fldChar w:fldCharType="begin"/>
      </w:r>
      <w:r>
        <w:rPr>
          <w:rFonts w:ascii="Segoe UI" w:hAnsi="Segoe UI" w:cs="Segoe UI"/>
          <w:color w:val="222222"/>
        </w:rPr>
        <w:instrText xml:space="preserve"> HYPERLINK "https://doc.qt.io/qt-5/qmake-manual.html" </w:instrText>
      </w:r>
      <w:r>
        <w:rPr>
          <w:rFonts w:ascii="Segoe UI" w:hAnsi="Segoe UI" w:cs="Segoe UI"/>
          <w:color w:val="222222"/>
        </w:rPr>
        <w:fldChar w:fldCharType="separate"/>
      </w:r>
      <w:r>
        <w:rPr>
          <w:rStyle w:val="a4"/>
          <w:rFonts w:ascii="Segoe UI" w:hAnsi="Segoe UI" w:cs="Segoe UI"/>
          <w:color w:val="992298"/>
        </w:rPr>
        <w:t>qmake</w:t>
      </w:r>
      <w:proofErr w:type="spellEnd"/>
      <w:r>
        <w:rPr>
          <w:rFonts w:ascii="Segoe UI" w:hAnsi="Segoe UI" w:cs="Segoe UI"/>
          <w:color w:val="222222"/>
        </w:rPr>
        <w:fldChar w:fldCharType="end"/>
      </w:r>
      <w:r>
        <w:rPr>
          <w:rFonts w:ascii="Segoe UI" w:hAnsi="Segoe UI" w:cs="Segoe UI"/>
          <w:color w:val="222222"/>
        </w:rPr>
        <w:t xml:space="preserve"> (там гораздо подробнее описаны опции, чем в </w:t>
      </w:r>
      <w:proofErr w:type="spellStart"/>
      <w:r>
        <w:rPr>
          <w:rFonts w:ascii="Segoe UI" w:hAnsi="Segoe UI" w:cs="Segoe UI"/>
          <w:color w:val="222222"/>
        </w:rPr>
        <w:t>pyqt'шных</w:t>
      </w:r>
      <w:proofErr w:type="spellEnd"/>
      <w:r>
        <w:rPr>
          <w:rFonts w:ascii="Segoe UI" w:hAnsi="Segoe UI" w:cs="Segoe UI"/>
          <w:color w:val="222222"/>
        </w:rPr>
        <w:t xml:space="preserve"> доках).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А что, если у нас динамическая </w:t>
      </w:r>
      <w:proofErr w:type="spellStart"/>
      <w:r>
        <w:rPr>
          <w:rFonts w:ascii="Segoe UI" w:hAnsi="Segoe UI" w:cs="Segoe UI"/>
          <w:color w:val="222222"/>
        </w:rPr>
        <w:t>либа</w:t>
      </w:r>
      <w:proofErr w:type="spellEnd"/>
      <w:r>
        <w:rPr>
          <w:rFonts w:ascii="Segoe UI" w:hAnsi="Segoe UI" w:cs="Segoe UI"/>
          <w:color w:val="222222"/>
        </w:rPr>
        <w:t>, например, </w:t>
      </w:r>
      <w:r>
        <w:rPr>
          <w:rStyle w:val="a8"/>
          <w:rFonts w:ascii="Segoe UI" w:hAnsi="Segoe UI" w:cs="Segoe UI"/>
          <w:color w:val="222222"/>
        </w:rPr>
        <w:t>Lib.so</w:t>
      </w:r>
      <w:r>
        <w:rPr>
          <w:rFonts w:ascii="Segoe UI" w:hAnsi="Segoe UI" w:cs="Segoe UI"/>
          <w:color w:val="222222"/>
        </w:rPr>
        <w:t>? Еще проще — переименовываем ее в </w:t>
      </w:r>
      <w:r>
        <w:rPr>
          <w:rStyle w:val="a8"/>
          <w:rFonts w:ascii="Segoe UI" w:hAnsi="Segoe UI" w:cs="Segoe UI"/>
          <w:color w:val="222222"/>
        </w:rPr>
        <w:t>Package.Lib.so</w:t>
      </w:r>
      <w:r>
        <w:rPr>
          <w:rFonts w:ascii="Segoe UI" w:hAnsi="Segoe UI" w:cs="Segoe UI"/>
          <w:color w:val="222222"/>
        </w:rPr>
        <w:t xml:space="preserve"> (т.е. все то же полное имя расширения, используемое во время импорта + расширение) и кладем его рядом с нашим </w:t>
      </w:r>
      <w:proofErr w:type="spellStart"/>
      <w:r>
        <w:rPr>
          <w:rFonts w:ascii="Segoe UI" w:hAnsi="Segoe UI" w:cs="Segoe UI"/>
          <w:color w:val="222222"/>
        </w:rPr>
        <w:t>exe'шником</w:t>
      </w:r>
      <w:proofErr w:type="spellEnd"/>
      <w:r>
        <w:rPr>
          <w:rFonts w:ascii="Segoe UI" w:hAnsi="Segoe UI" w:cs="Segoe UI"/>
          <w:color w:val="222222"/>
        </w:rPr>
        <w:t>. Все должно подхватится, если это простое расширение без всяких зависимостей. В противном случае, ждите опять кучу </w:t>
      </w:r>
      <w:proofErr w:type="spellStart"/>
      <w:r>
        <w:rPr>
          <w:rStyle w:val="HTML"/>
          <w:rFonts w:ascii="Consolas" w:hAnsi="Consolas" w:cs="Consolas"/>
          <w:color w:val="222222"/>
          <w:sz w:val="21"/>
          <w:szCs w:val="21"/>
        </w:rPr>
        <w:t>ImportError</w:t>
      </w:r>
      <w:proofErr w:type="spellEnd"/>
      <w:r>
        <w:rPr>
          <w:rFonts w:ascii="Segoe UI" w:hAnsi="Segoe UI" w:cs="Segoe UI"/>
          <w:color w:val="222222"/>
        </w:rPr>
        <w:t>. Мне, например, так и не удалось прикрутить </w:t>
      </w:r>
      <w:r>
        <w:rPr>
          <w:rStyle w:val="a8"/>
          <w:rFonts w:ascii="Segoe UI" w:hAnsi="Segoe UI" w:cs="Segoe UI"/>
          <w:color w:val="222222"/>
        </w:rPr>
        <w:t>_imaging.so</w:t>
      </w:r>
      <w:r>
        <w:rPr>
          <w:rFonts w:ascii="Segoe UI" w:hAnsi="Segoe UI" w:cs="Segoe UI"/>
          <w:color w:val="222222"/>
        </w:rPr>
        <w:t xml:space="preserve">, используемый </w:t>
      </w:r>
      <w:proofErr w:type="spellStart"/>
      <w:r>
        <w:rPr>
          <w:rFonts w:ascii="Segoe UI" w:hAnsi="Segoe UI" w:cs="Segoe UI"/>
          <w:color w:val="222222"/>
        </w:rPr>
        <w:t>PIL'ом</w:t>
      </w:r>
      <w:proofErr w:type="spellEnd"/>
      <w:r>
        <w:rPr>
          <w:rFonts w:ascii="Segoe UI" w:hAnsi="Segoe UI" w:cs="Segoe UI"/>
          <w:color w:val="222222"/>
        </w:rPr>
        <w:t>.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proofErr w:type="spellStart"/>
      <w:r>
        <w:rPr>
          <w:rStyle w:val="a8"/>
          <w:rFonts w:ascii="Segoe UI" w:hAnsi="Segoe UI" w:cs="Segoe UI"/>
          <w:color w:val="222222"/>
        </w:rPr>
        <w:t>Locations</w:t>
      </w:r>
      <w:proofErr w:type="spellEnd"/>
      <w:r>
        <w:rPr>
          <w:rFonts w:ascii="Segoe UI" w:hAnsi="Segoe UI" w:cs="Segoe UI"/>
          <w:color w:val="222222"/>
        </w:rPr>
        <w:t>. Тут тоже подробно не останавливаемся, за описанием отдельных путей </w:t>
      </w:r>
      <w:hyperlink r:id="rId38" w:anchor="defining-file-and-directory-locations" w:history="1">
        <w:r>
          <w:rPr>
            <w:rStyle w:val="a4"/>
            <w:rFonts w:ascii="Segoe UI" w:hAnsi="Segoe UI" w:cs="Segoe UI"/>
            <w:color w:val="992298"/>
          </w:rPr>
          <w:t>сюда</w:t>
        </w:r>
      </w:hyperlink>
      <w:r>
        <w:rPr>
          <w:rFonts w:ascii="Segoe UI" w:hAnsi="Segoe UI" w:cs="Segoe UI"/>
          <w:color w:val="222222"/>
        </w:rPr>
        <w:t>. Если вы действовали в соответствии с этой статьей (собранный </w:t>
      </w:r>
      <w:proofErr w:type="spellStart"/>
      <w:r>
        <w:rPr>
          <w:rStyle w:val="a8"/>
          <w:rFonts w:ascii="Segoe UI" w:hAnsi="Segoe UI" w:cs="Segoe UI"/>
          <w:color w:val="222222"/>
        </w:rPr>
        <w:t>sysroot</w:t>
      </w:r>
      <w:proofErr w:type="spellEnd"/>
      <w:r>
        <w:rPr>
          <w:rFonts w:ascii="Segoe UI" w:hAnsi="Segoe UI" w:cs="Segoe UI"/>
          <w:color w:val="222222"/>
        </w:rPr>
        <w:t> лежит тут же, рядом с </w:t>
      </w:r>
      <w:proofErr w:type="spellStart"/>
      <w:r>
        <w:rPr>
          <w:rStyle w:val="a7"/>
          <w:rFonts w:ascii="Segoe UI" w:hAnsi="Segoe UI" w:cs="Segoe UI"/>
          <w:color w:val="222222"/>
        </w:rPr>
        <w:t>main.pdy</w:t>
      </w:r>
      <w:proofErr w:type="spellEnd"/>
      <w:r>
        <w:rPr>
          <w:rFonts w:ascii="Segoe UI" w:hAnsi="Segoe UI" w:cs="Segoe UI"/>
          <w:color w:val="222222"/>
        </w:rPr>
        <w:t>), тут менять ничего не надо.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br/>
      </w:r>
    </w:p>
    <w:p w:rsidR="00E63E03" w:rsidRDefault="00E63E03" w:rsidP="00E63E03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Собираем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exe'шник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(</w:t>
      </w:r>
      <w:hyperlink r:id="rId39" w:history="1">
        <w:r>
          <w:rPr>
            <w:rStyle w:val="a4"/>
            <w:rFonts w:ascii="Arial" w:hAnsi="Arial" w:cs="Arial"/>
            <w:b w:val="0"/>
            <w:bCs w:val="0"/>
            <w:color w:val="992298"/>
            <w:sz w:val="30"/>
            <w:szCs w:val="30"/>
          </w:rPr>
          <w:t>документация</w:t>
        </w:r>
      </w:hyperlink>
      <w:r>
        <w:rPr>
          <w:rFonts w:ascii="Arial" w:hAnsi="Arial" w:cs="Arial"/>
          <w:b w:val="0"/>
          <w:bCs w:val="0"/>
          <w:color w:val="222222"/>
          <w:sz w:val="30"/>
          <w:szCs w:val="30"/>
        </w:rPr>
        <w:t>)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Наконец-таки собираем наш исполняемый файл: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br/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pyqtdeploy</w:t>
      </w:r>
      <w:proofErr w:type="spellEnd"/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-build </w:t>
      </w:r>
      <w:proofErr w:type="spellStart"/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main.pdy</w:t>
      </w:r>
      <w:proofErr w:type="spellEnd"/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cd build-linux-64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../sysroot-linux-64/host/bin/</w:t>
      </w:r>
      <w:proofErr w:type="spellStart"/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</w:t>
      </w:r>
      <w:proofErr w:type="spellEnd"/>
    </w:p>
    <w:p w:rsidR="00E63E03" w:rsidRPr="00E63E03" w:rsidRDefault="00E63E03" w:rsidP="00E63E03">
      <w:pPr>
        <w:pStyle w:val="HTML0"/>
        <w:shd w:val="clear" w:color="auto" w:fill="FFFFFF"/>
        <w:wordWrap w:val="0"/>
        <w:rPr>
          <w:color w:val="222222"/>
          <w:sz w:val="24"/>
          <w:szCs w:val="24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make #</w:t>
      </w:r>
      <w:proofErr w:type="spellStart"/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nmake</w:t>
      </w:r>
      <w:proofErr w:type="spellEnd"/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для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win</w:t>
      </w:r>
    </w:p>
    <w:p w:rsidR="00E63E03" w:rsidRPr="00E63E03" w:rsidRDefault="00E63E03" w:rsidP="00E63E03">
      <w:pPr>
        <w:shd w:val="clear" w:color="auto" w:fill="FFFFFF"/>
        <w:rPr>
          <w:rFonts w:ascii="Segoe UI" w:hAnsi="Segoe UI" w:cs="Segoe UI"/>
          <w:color w:val="222222"/>
          <w:lang w:val="en-US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Гипотетически, все должно собраться, на деле — доки и </w:t>
      </w:r>
      <w:proofErr w:type="spellStart"/>
      <w:r>
        <w:rPr>
          <w:rFonts w:ascii="Segoe UI" w:hAnsi="Segoe UI" w:cs="Segoe UI"/>
          <w:color w:val="222222"/>
        </w:rPr>
        <w:t>гугл</w:t>
      </w:r>
      <w:proofErr w:type="spellEnd"/>
      <w:r>
        <w:rPr>
          <w:rFonts w:ascii="Segoe UI" w:hAnsi="Segoe UI" w:cs="Segoe UI"/>
          <w:color w:val="222222"/>
        </w:rPr>
        <w:t xml:space="preserve"> вам в помощь.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br/>
      </w:r>
    </w:p>
    <w:p w:rsidR="00E63E03" w:rsidRDefault="00E63E03" w:rsidP="00E63E03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Лирическое отступление #1 — меняем поведение программы в зависимости от того, "заморожено" оно или нет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Если вам нужно определить, запущена ваша программа как есть или из собранного </w:t>
      </w:r>
      <w:proofErr w:type="spellStart"/>
      <w:r>
        <w:rPr>
          <w:rFonts w:ascii="Segoe UI" w:hAnsi="Segoe UI" w:cs="Segoe UI"/>
          <w:color w:val="222222"/>
        </w:rPr>
        <w:t>exe'шника</w:t>
      </w:r>
      <w:proofErr w:type="spellEnd"/>
      <w:r>
        <w:rPr>
          <w:rFonts w:ascii="Segoe UI" w:hAnsi="Segoe UI" w:cs="Segoe UI"/>
          <w:color w:val="222222"/>
        </w:rPr>
        <w:t xml:space="preserve">, используется тот же подход, что и в </w:t>
      </w:r>
      <w:proofErr w:type="spellStart"/>
      <w:r>
        <w:rPr>
          <w:rFonts w:ascii="Segoe UI" w:hAnsi="Segoe UI" w:cs="Segoe UI"/>
          <w:color w:val="222222"/>
        </w:rPr>
        <w:t>PyInstaller</w:t>
      </w:r>
      <w:proofErr w:type="spellEnd"/>
      <w:r>
        <w:rPr>
          <w:rFonts w:ascii="Segoe UI" w:hAnsi="Segoe UI" w:cs="Segoe UI"/>
          <w:color w:val="222222"/>
        </w:rPr>
        <w:t>: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br/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if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proofErr w:type="spellStart"/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getattr</w:t>
      </w:r>
      <w:proofErr w:type="spellEnd"/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(sys,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'frozen'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literal"/>
          <w:rFonts w:ascii="Consolas" w:eastAsiaTheme="majorEastAsia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False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):</w:t>
      </w:r>
    </w:p>
    <w:p w:rsid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# запустили из 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exe'шника</w:t>
      </w:r>
      <w:proofErr w:type="spellEnd"/>
    </w:p>
    <w:p w:rsid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proofErr w:type="spellStart"/>
      <w:r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</w:rPr>
        <w:t>else</w:t>
      </w:r>
      <w:proofErr w:type="spellEnd"/>
      <w:r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:</w:t>
      </w:r>
    </w:p>
    <w:p w:rsidR="00E63E03" w:rsidRDefault="00E63E03" w:rsidP="00E63E03">
      <w:pPr>
        <w:pStyle w:val="HTML0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# запустили не из 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exe'шника</w:t>
      </w:r>
      <w:proofErr w:type="spellEnd"/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br/>
      </w:r>
    </w:p>
    <w:p w:rsidR="00E63E03" w:rsidRDefault="00E63E03" w:rsidP="00E63E03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Лирическое отступление #2 — использование ресурсов (изображения, иконки и пр.)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У </w:t>
      </w:r>
      <w:proofErr w:type="spellStart"/>
      <w:r>
        <w:rPr>
          <w:rFonts w:ascii="Segoe UI" w:hAnsi="Segoe UI" w:cs="Segoe UI"/>
          <w:color w:val="222222"/>
        </w:rPr>
        <w:t>Qt</w:t>
      </w:r>
      <w:proofErr w:type="spellEnd"/>
      <w:r>
        <w:rPr>
          <w:rFonts w:ascii="Segoe UI" w:hAnsi="Segoe UI" w:cs="Segoe UI"/>
          <w:color w:val="222222"/>
        </w:rPr>
        <w:t xml:space="preserve"> имеется специальная "</w:t>
      </w:r>
      <w:hyperlink r:id="rId40" w:history="1">
        <w:r>
          <w:rPr>
            <w:rStyle w:val="a4"/>
            <w:rFonts w:ascii="Segoe UI" w:hAnsi="Segoe UI" w:cs="Segoe UI"/>
            <w:color w:val="992298"/>
          </w:rPr>
          <w:t>система ресурсов</w:t>
        </w:r>
      </w:hyperlink>
      <w:r>
        <w:rPr>
          <w:rFonts w:ascii="Segoe UI" w:hAnsi="Segoe UI" w:cs="Segoe UI"/>
          <w:color w:val="222222"/>
        </w:rPr>
        <w:t xml:space="preserve">", которая позволяет с помощью утилиты </w:t>
      </w:r>
      <w:proofErr w:type="spellStart"/>
      <w:r>
        <w:rPr>
          <w:rFonts w:ascii="Segoe UI" w:hAnsi="Segoe UI" w:cs="Segoe UI"/>
          <w:color w:val="222222"/>
        </w:rPr>
        <w:t>rcc</w:t>
      </w:r>
      <w:proofErr w:type="spellEnd"/>
      <w:r>
        <w:rPr>
          <w:rFonts w:ascii="Segoe UI" w:hAnsi="Segoe UI" w:cs="Segoe UI"/>
          <w:color w:val="222222"/>
        </w:rPr>
        <w:t xml:space="preserve"> упаковать любые бинарные файлы в </w:t>
      </w:r>
      <w:proofErr w:type="spellStart"/>
      <w:r>
        <w:rPr>
          <w:rFonts w:ascii="Segoe UI" w:hAnsi="Segoe UI" w:cs="Segoe UI"/>
          <w:color w:val="222222"/>
        </w:rPr>
        <w:t>exe'шник</w:t>
      </w:r>
      <w:proofErr w:type="spellEnd"/>
      <w:r>
        <w:rPr>
          <w:rFonts w:ascii="Segoe UI" w:hAnsi="Segoe UI" w:cs="Segoe UI"/>
          <w:color w:val="222222"/>
        </w:rPr>
        <w:t>. Далее с помощью пути специального формата вы можете получить доступ к необходимому ресурсу. В нашем проекте файл с иконкой </w:t>
      </w:r>
      <w:r>
        <w:rPr>
          <w:rStyle w:val="a7"/>
          <w:rFonts w:ascii="Segoe UI" w:hAnsi="Segoe UI" w:cs="Segoe UI"/>
          <w:color w:val="222222"/>
        </w:rPr>
        <w:t>icon.png</w:t>
      </w:r>
      <w:r>
        <w:rPr>
          <w:rFonts w:ascii="Segoe UI" w:hAnsi="Segoe UI" w:cs="Segoe UI"/>
          <w:color w:val="222222"/>
        </w:rPr>
        <w:t> расположен в </w:t>
      </w:r>
      <w:proofErr w:type="spellStart"/>
      <w:r>
        <w:rPr>
          <w:rStyle w:val="a7"/>
          <w:rFonts w:ascii="Segoe UI" w:hAnsi="Segoe UI" w:cs="Segoe UI"/>
          <w:color w:val="222222"/>
        </w:rPr>
        <w:t>src</w:t>
      </w:r>
      <w:proofErr w:type="spellEnd"/>
      <w:r>
        <w:rPr>
          <w:rStyle w:val="a7"/>
          <w:rFonts w:ascii="Segoe UI" w:hAnsi="Segoe UI" w:cs="Segoe UI"/>
          <w:color w:val="222222"/>
        </w:rPr>
        <w:t>/</w:t>
      </w:r>
      <w:proofErr w:type="spellStart"/>
      <w:r>
        <w:rPr>
          <w:rStyle w:val="a7"/>
          <w:rFonts w:ascii="Segoe UI" w:hAnsi="Segoe UI" w:cs="Segoe UI"/>
          <w:color w:val="222222"/>
        </w:rPr>
        <w:t>resources</w:t>
      </w:r>
      <w:proofErr w:type="spellEnd"/>
      <w:r>
        <w:rPr>
          <w:rStyle w:val="a7"/>
          <w:rFonts w:ascii="Segoe UI" w:hAnsi="Segoe UI" w:cs="Segoe UI"/>
          <w:color w:val="222222"/>
        </w:rPr>
        <w:t>/</w:t>
      </w:r>
      <w:proofErr w:type="spellStart"/>
      <w:r>
        <w:rPr>
          <w:rStyle w:val="a7"/>
          <w:rFonts w:ascii="Segoe UI" w:hAnsi="Segoe UI" w:cs="Segoe UI"/>
          <w:color w:val="222222"/>
        </w:rPr>
        <w:t>images</w:t>
      </w:r>
      <w:proofErr w:type="spellEnd"/>
      <w:r>
        <w:rPr>
          <w:rFonts w:ascii="Segoe UI" w:hAnsi="Segoe UI" w:cs="Segoe UI"/>
          <w:color w:val="222222"/>
        </w:rPr>
        <w:t xml:space="preserve">, тогда </w:t>
      </w:r>
      <w:r>
        <w:rPr>
          <w:rFonts w:ascii="Segoe UI" w:hAnsi="Segoe UI" w:cs="Segoe UI"/>
          <w:color w:val="222222"/>
        </w:rPr>
        <w:lastRenderedPageBreak/>
        <w:t>путь в "системе ресурсов" будет выглядеть так — </w:t>
      </w:r>
      <w:r>
        <w:rPr>
          <w:rStyle w:val="a7"/>
          <w:rFonts w:ascii="Segoe UI" w:hAnsi="Segoe UI" w:cs="Segoe UI"/>
          <w:color w:val="222222"/>
        </w:rPr>
        <w:t>:/</w:t>
      </w:r>
      <w:proofErr w:type="spellStart"/>
      <w:r>
        <w:rPr>
          <w:rStyle w:val="a7"/>
          <w:rFonts w:ascii="Segoe UI" w:hAnsi="Segoe UI" w:cs="Segoe UI"/>
          <w:color w:val="222222"/>
        </w:rPr>
        <w:t>src</w:t>
      </w:r>
      <w:proofErr w:type="spellEnd"/>
      <w:r>
        <w:rPr>
          <w:rStyle w:val="a7"/>
          <w:rFonts w:ascii="Segoe UI" w:hAnsi="Segoe UI" w:cs="Segoe UI"/>
          <w:color w:val="222222"/>
        </w:rPr>
        <w:t>/</w:t>
      </w:r>
      <w:proofErr w:type="spellStart"/>
      <w:r>
        <w:rPr>
          <w:rStyle w:val="a7"/>
          <w:rFonts w:ascii="Segoe UI" w:hAnsi="Segoe UI" w:cs="Segoe UI"/>
          <w:color w:val="222222"/>
        </w:rPr>
        <w:t>resources</w:t>
      </w:r>
      <w:proofErr w:type="spellEnd"/>
      <w:r>
        <w:rPr>
          <w:rStyle w:val="a7"/>
          <w:rFonts w:ascii="Segoe UI" w:hAnsi="Segoe UI" w:cs="Segoe UI"/>
          <w:color w:val="222222"/>
        </w:rPr>
        <w:t>/</w:t>
      </w:r>
      <w:proofErr w:type="spellStart"/>
      <w:r>
        <w:rPr>
          <w:rStyle w:val="a7"/>
          <w:rFonts w:ascii="Segoe UI" w:hAnsi="Segoe UI" w:cs="Segoe UI"/>
          <w:color w:val="222222"/>
        </w:rPr>
        <w:t>images</w:t>
      </w:r>
      <w:proofErr w:type="spellEnd"/>
      <w:r>
        <w:rPr>
          <w:rStyle w:val="a7"/>
          <w:rFonts w:ascii="Segoe UI" w:hAnsi="Segoe UI" w:cs="Segoe UI"/>
          <w:color w:val="222222"/>
        </w:rPr>
        <w:t>/icon.png</w:t>
      </w:r>
      <w:r>
        <w:rPr>
          <w:rFonts w:ascii="Segoe UI" w:hAnsi="Segoe UI" w:cs="Segoe UI"/>
          <w:color w:val="222222"/>
        </w:rPr>
        <w:t xml:space="preserve">. Как видите, ничего хитрого. Однако с таким путем есть одна засада — его понимают только </w:t>
      </w:r>
      <w:proofErr w:type="spellStart"/>
      <w:r>
        <w:rPr>
          <w:rFonts w:ascii="Segoe UI" w:hAnsi="Segoe UI" w:cs="Segoe UI"/>
          <w:color w:val="222222"/>
        </w:rPr>
        <w:t>Qt'шные</w:t>
      </w:r>
      <w:proofErr w:type="spellEnd"/>
      <w:r>
        <w:rPr>
          <w:rFonts w:ascii="Segoe UI" w:hAnsi="Segoe UI" w:cs="Segoe UI"/>
          <w:color w:val="222222"/>
        </w:rPr>
        <w:t xml:space="preserve"> функции. Т.е. если вы напишите у себя в программе что-нибудь в духе: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br/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color w:val="222222"/>
          <w:sz w:val="24"/>
          <w:szCs w:val="24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icon = </w:t>
      </w:r>
      <w:proofErr w:type="spellStart"/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QIcon</w:t>
      </w:r>
      <w:proofErr w:type="spellEnd"/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':/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src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/resources/images/icon.png'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</w:t>
      </w:r>
    </w:p>
    <w:p w:rsidR="00E63E03" w:rsidRPr="00E63E03" w:rsidRDefault="00E63E03" w:rsidP="00E63E03">
      <w:pPr>
        <w:shd w:val="clear" w:color="auto" w:fill="FFFFFF"/>
        <w:rPr>
          <w:rFonts w:ascii="Segoe UI" w:hAnsi="Segoe UI" w:cs="Segoe UI"/>
          <w:color w:val="222222"/>
          <w:lang w:val="en-US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Все будет в порядке. Но если, например, так: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br/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icon_file</w:t>
      </w:r>
      <w:proofErr w:type="spellEnd"/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= open(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':/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src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/resources/images/icon.png'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'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rb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'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</w:t>
      </w:r>
    </w:p>
    <w:p w:rsidR="00E63E03" w:rsidRDefault="00E63E03" w:rsidP="00E63E03">
      <w:pPr>
        <w:pStyle w:val="HTML0"/>
        <w:shd w:val="clear" w:color="auto" w:fill="FFFFFF"/>
        <w:wordWrap w:val="0"/>
        <w:rPr>
          <w:color w:val="222222"/>
          <w:sz w:val="24"/>
          <w:szCs w:val="24"/>
        </w:rPr>
      </w:pPr>
      <w:proofErr w:type="spellStart"/>
      <w:r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icon</w:t>
      </w:r>
      <w:proofErr w:type="spellEnd"/>
      <w:r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 </w:t>
      </w:r>
      <w:proofErr w:type="spellStart"/>
      <w:r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icon_file.read</w:t>
      </w:r>
      <w:proofErr w:type="spellEnd"/>
      <w:r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()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Ничего не выйдет, ибо </w:t>
      </w:r>
      <w:proofErr w:type="spellStart"/>
      <w:r>
        <w:rPr>
          <w:rStyle w:val="HTML"/>
          <w:rFonts w:ascii="Consolas" w:hAnsi="Consolas" w:cs="Consolas"/>
          <w:color w:val="222222"/>
          <w:sz w:val="21"/>
          <w:szCs w:val="21"/>
        </w:rPr>
        <w:t>open</w:t>
      </w:r>
      <w:proofErr w:type="spellEnd"/>
      <w:r>
        <w:rPr>
          <w:rFonts w:ascii="Segoe UI" w:hAnsi="Segoe UI" w:cs="Segoe UI"/>
          <w:color w:val="222222"/>
        </w:rPr>
        <w:t> будет пытаться найти такой путь в вашей файловой системе и, естественно, ничего не найдет.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Если вам нужно читать запакованные ресурсы не только средствами </w:t>
      </w:r>
      <w:proofErr w:type="spellStart"/>
      <w:r>
        <w:rPr>
          <w:rFonts w:ascii="Segoe UI" w:hAnsi="Segoe UI" w:cs="Segoe UI"/>
          <w:color w:val="222222"/>
        </w:rPr>
        <w:t>Qt</w:t>
      </w:r>
      <w:proofErr w:type="spellEnd"/>
      <w:r>
        <w:rPr>
          <w:rFonts w:ascii="Segoe UI" w:hAnsi="Segoe UI" w:cs="Segoe UI"/>
          <w:color w:val="222222"/>
        </w:rPr>
        <w:t xml:space="preserve"> (например, вы, как и я, создавали GUI с помощью </w:t>
      </w:r>
      <w:proofErr w:type="spellStart"/>
      <w:r>
        <w:rPr>
          <w:rFonts w:ascii="Segoe UI" w:hAnsi="Segoe UI" w:cs="Segoe UI"/>
          <w:color w:val="222222"/>
        </w:rPr>
        <w:t>Qt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Designer</w:t>
      </w:r>
      <w:proofErr w:type="spellEnd"/>
      <w:r>
        <w:rPr>
          <w:rFonts w:ascii="Segoe UI" w:hAnsi="Segoe UI" w:cs="Segoe UI"/>
          <w:color w:val="222222"/>
        </w:rPr>
        <w:t xml:space="preserve"> и получили файл </w:t>
      </w:r>
      <w:r>
        <w:rPr>
          <w:rStyle w:val="a8"/>
          <w:rFonts w:ascii="Segoe UI" w:hAnsi="Segoe UI" w:cs="Segoe UI"/>
          <w:color w:val="222222"/>
        </w:rPr>
        <w:t>.</w:t>
      </w:r>
      <w:proofErr w:type="spellStart"/>
      <w:r>
        <w:rPr>
          <w:rStyle w:val="a8"/>
          <w:rFonts w:ascii="Segoe UI" w:hAnsi="Segoe UI" w:cs="Segoe UI"/>
          <w:color w:val="222222"/>
        </w:rPr>
        <w:t>ui</w:t>
      </w:r>
      <w:proofErr w:type="spellEnd"/>
      <w:r>
        <w:rPr>
          <w:rFonts w:ascii="Segoe UI" w:hAnsi="Segoe UI" w:cs="Segoe UI"/>
          <w:color w:val="222222"/>
        </w:rPr>
        <w:t>, который потом надо прочитать с помощью </w:t>
      </w:r>
      <w:proofErr w:type="spellStart"/>
      <w:r>
        <w:rPr>
          <w:rStyle w:val="HTML"/>
          <w:rFonts w:ascii="Consolas" w:hAnsi="Consolas" w:cs="Consolas"/>
          <w:color w:val="222222"/>
          <w:sz w:val="21"/>
          <w:szCs w:val="21"/>
        </w:rPr>
        <w:t>loadUi</w:t>
      </w:r>
      <w:proofErr w:type="spellEnd"/>
      <w:r>
        <w:rPr>
          <w:rFonts w:ascii="Segoe UI" w:hAnsi="Segoe UI" w:cs="Segoe UI"/>
          <w:color w:val="222222"/>
        </w:rPr>
        <w:t>), нужно будет сделать как-то так: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br/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ui_file</w:t>
      </w:r>
      <w:proofErr w:type="spellEnd"/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= </w:t>
      </w:r>
      <w:proofErr w:type="spellStart"/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QtCore.QFile</w:t>
      </w:r>
      <w:proofErr w:type="spellEnd"/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':/</w:t>
      </w:r>
      <w:proofErr w:type="spellStart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src</w:t>
      </w:r>
      <w:proofErr w:type="spellEnd"/>
      <w:r w:rsidRPr="00E63E03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/resources/images/icon.png'</w:t>
      </w: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ui_file.open</w:t>
      </w:r>
      <w:proofErr w:type="spellEnd"/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spellStart"/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QtCore.QIODevice.ReadOnly</w:t>
      </w:r>
      <w:proofErr w:type="spellEnd"/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data = </w:t>
      </w:r>
      <w:proofErr w:type="spellStart"/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ui_file.readAll</w:t>
      </w:r>
      <w:proofErr w:type="spellEnd"/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ui_file.close</w:t>
      </w:r>
      <w:proofErr w:type="spellEnd"/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</w:t>
      </w:r>
    </w:p>
    <w:p w:rsidR="00E63E03" w:rsidRPr="00E63E03" w:rsidRDefault="00E63E03" w:rsidP="00E63E03">
      <w:pPr>
        <w:pStyle w:val="HTML0"/>
        <w:shd w:val="clear" w:color="auto" w:fill="FFFFFF"/>
        <w:wordWrap w:val="0"/>
        <w:rPr>
          <w:color w:val="222222"/>
          <w:sz w:val="24"/>
          <w:szCs w:val="24"/>
          <w:lang w:val="en-US"/>
        </w:rPr>
      </w:pPr>
      <w:proofErr w:type="spellStart"/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ui_file</w:t>
      </w:r>
      <w:proofErr w:type="spellEnd"/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= </w:t>
      </w:r>
      <w:proofErr w:type="spellStart"/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BytesIO</w:t>
      </w:r>
      <w:proofErr w:type="spellEnd"/>
      <w:r w:rsidRPr="00E63E03">
        <w:rPr>
          <w:rStyle w:val="HTML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(bytes(data))</w:t>
      </w:r>
    </w:p>
    <w:p w:rsidR="00E63E03" w:rsidRPr="00E63E03" w:rsidRDefault="00E63E03" w:rsidP="00E63E03">
      <w:pPr>
        <w:shd w:val="clear" w:color="auto" w:fill="FFFFFF"/>
        <w:rPr>
          <w:rFonts w:ascii="Segoe UI" w:hAnsi="Segoe UI" w:cs="Segoe UI"/>
          <w:color w:val="222222"/>
          <w:lang w:val="en-US"/>
        </w:rPr>
      </w:pPr>
      <w:r w:rsidRPr="00E63E03">
        <w:rPr>
          <w:rFonts w:ascii="Segoe UI" w:hAnsi="Segoe UI" w:cs="Segoe UI"/>
          <w:color w:val="222222"/>
          <w:lang w:val="en-US"/>
        </w:rPr>
        <w:br/>
      </w:r>
    </w:p>
    <w:p w:rsidR="00E63E03" w:rsidRDefault="00E63E03" w:rsidP="00E63E03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Итоги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Стоит ли так сильно заморачиваться, если вам нужен </w:t>
      </w:r>
      <w:proofErr w:type="spellStart"/>
      <w:r>
        <w:rPr>
          <w:rFonts w:ascii="Segoe UI" w:hAnsi="Segoe UI" w:cs="Segoe UI"/>
          <w:color w:val="222222"/>
        </w:rPr>
        <w:t>exe'шник</w:t>
      </w:r>
      <w:proofErr w:type="spellEnd"/>
      <w:r>
        <w:rPr>
          <w:rFonts w:ascii="Segoe UI" w:hAnsi="Segoe UI" w:cs="Segoe UI"/>
          <w:color w:val="222222"/>
        </w:rPr>
        <w:t xml:space="preserve">, и старые добрые дедовские способы распространения программы вам по каким-то причинам не </w:t>
      </w:r>
      <w:r>
        <w:rPr>
          <w:rFonts w:ascii="Segoe UI" w:hAnsi="Segoe UI" w:cs="Segoe UI"/>
          <w:color w:val="222222"/>
        </w:rPr>
        <w:lastRenderedPageBreak/>
        <w:t xml:space="preserve">подходят? Если вы не используете </w:t>
      </w:r>
      <w:proofErr w:type="spellStart"/>
      <w:r>
        <w:rPr>
          <w:rFonts w:ascii="Segoe UI" w:hAnsi="Segoe UI" w:cs="Segoe UI"/>
          <w:color w:val="222222"/>
        </w:rPr>
        <w:t>PyQt</w:t>
      </w:r>
      <w:proofErr w:type="spellEnd"/>
      <w:r>
        <w:rPr>
          <w:rFonts w:ascii="Segoe UI" w:hAnsi="Segoe UI" w:cs="Segoe UI"/>
          <w:color w:val="222222"/>
        </w:rPr>
        <w:t xml:space="preserve">, то, на мой взгляд, точно не стоит. Используйте что-нибудь более дружелюбное (тот же </w:t>
      </w:r>
      <w:proofErr w:type="spellStart"/>
      <w:r>
        <w:rPr>
          <w:rFonts w:ascii="Segoe UI" w:hAnsi="Segoe UI" w:cs="Segoe UI"/>
          <w:color w:val="222222"/>
        </w:rPr>
        <w:t>PyInstaller</w:t>
      </w:r>
      <w:proofErr w:type="spellEnd"/>
      <w:r>
        <w:rPr>
          <w:rFonts w:ascii="Segoe UI" w:hAnsi="Segoe UI" w:cs="Segoe UI"/>
          <w:color w:val="222222"/>
        </w:rPr>
        <w:t>). Если хотите выжать максимум соков из вашего файла — дерзайте. В конечном счете мне таки удалось уменьшить размер файла до ~40 МБ (c </w:t>
      </w:r>
      <w:r>
        <w:rPr>
          <w:rStyle w:val="HTML"/>
          <w:rFonts w:ascii="Consolas" w:hAnsi="Consolas" w:cs="Consolas"/>
          <w:color w:val="222222"/>
          <w:sz w:val="21"/>
          <w:szCs w:val="21"/>
        </w:rPr>
        <w:t>-</w:t>
      </w:r>
      <w:proofErr w:type="spellStart"/>
      <w:r>
        <w:rPr>
          <w:rStyle w:val="HTML"/>
          <w:rFonts w:ascii="Consolas" w:hAnsi="Consolas" w:cs="Consolas"/>
          <w:color w:val="222222"/>
          <w:sz w:val="21"/>
          <w:szCs w:val="21"/>
        </w:rPr>
        <w:t>optimize-size</w:t>
      </w:r>
      <w:proofErr w:type="spellEnd"/>
      <w:r>
        <w:rPr>
          <w:rFonts w:ascii="Segoe UI" w:hAnsi="Segoe UI" w:cs="Segoe UI"/>
          <w:color w:val="222222"/>
        </w:rPr>
        <w:t> ~35 МБ), что все-равно больше, чем хотелось бы.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color w:val="222222"/>
        </w:rPr>
      </w:pPr>
    </w:p>
    <w:p w:rsidR="00E63E03" w:rsidRDefault="00E63E03" w:rsidP="00E63E03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Когда у нас собрана минимально необходимая </w:t>
      </w:r>
      <w:proofErr w:type="spellStart"/>
      <w:r>
        <w:rPr>
          <w:rFonts w:ascii="Segoe UI" w:hAnsi="Segoe UI" w:cs="Segoe UI"/>
          <w:color w:val="222222"/>
        </w:rPr>
        <w:t>Qt</w:t>
      </w:r>
      <w:proofErr w:type="spellEnd"/>
      <w:r>
        <w:rPr>
          <w:rFonts w:ascii="Segoe UI" w:hAnsi="Segoe UI" w:cs="Segoe UI"/>
          <w:color w:val="222222"/>
        </w:rPr>
        <w:t xml:space="preserve"> и </w:t>
      </w:r>
      <w:proofErr w:type="spellStart"/>
      <w:r>
        <w:rPr>
          <w:rFonts w:ascii="Segoe UI" w:hAnsi="Segoe UI" w:cs="Segoe UI"/>
          <w:color w:val="222222"/>
        </w:rPr>
        <w:t>PyQt</w:t>
      </w:r>
      <w:proofErr w:type="spellEnd"/>
      <w:r>
        <w:rPr>
          <w:rFonts w:ascii="Segoe UI" w:hAnsi="Segoe UI" w:cs="Segoe UI"/>
          <w:color w:val="222222"/>
        </w:rPr>
        <w:t xml:space="preserve">, было бы неплохо попробовать сделать на их основе </w:t>
      </w:r>
      <w:proofErr w:type="spellStart"/>
      <w:r>
        <w:rPr>
          <w:rFonts w:ascii="Segoe UI" w:hAnsi="Segoe UI" w:cs="Segoe UI"/>
          <w:color w:val="222222"/>
        </w:rPr>
        <w:t>exe'шник</w:t>
      </w:r>
      <w:proofErr w:type="spellEnd"/>
      <w:r>
        <w:rPr>
          <w:rFonts w:ascii="Segoe UI" w:hAnsi="Segoe UI" w:cs="Segoe UI"/>
          <w:color w:val="222222"/>
        </w:rPr>
        <w:t xml:space="preserve"> с помощью </w:t>
      </w:r>
      <w:proofErr w:type="spellStart"/>
      <w:r>
        <w:rPr>
          <w:rFonts w:ascii="Segoe UI" w:hAnsi="Segoe UI" w:cs="Segoe UI"/>
          <w:color w:val="222222"/>
        </w:rPr>
        <w:t>PyInstaller</w:t>
      </w:r>
      <w:proofErr w:type="spellEnd"/>
      <w:r>
        <w:rPr>
          <w:rFonts w:ascii="Segoe UI" w:hAnsi="Segoe UI" w:cs="Segoe UI"/>
          <w:color w:val="222222"/>
        </w:rPr>
        <w:t xml:space="preserve"> или </w:t>
      </w:r>
      <w:proofErr w:type="spellStart"/>
      <w:r>
        <w:rPr>
          <w:rFonts w:ascii="Segoe UI" w:hAnsi="Segoe UI" w:cs="Segoe UI"/>
          <w:color w:val="222222"/>
        </w:rPr>
        <w:t>cx_Freeze</w:t>
      </w:r>
      <w:proofErr w:type="spellEnd"/>
      <w:r>
        <w:rPr>
          <w:rFonts w:ascii="Segoe UI" w:hAnsi="Segoe UI" w:cs="Segoe UI"/>
          <w:color w:val="222222"/>
        </w:rPr>
        <w:t xml:space="preserve"> и посмотреть на размер, но это, как говорится, уже другая история...</w:t>
      </w:r>
    </w:p>
    <w:p w:rsidR="00E63E03" w:rsidRDefault="00E63E03" w:rsidP="00E63E03">
      <w:pPr>
        <w:shd w:val="clear" w:color="auto" w:fill="FFFFFF"/>
        <w:rPr>
          <w:rFonts w:ascii="Segoe UI" w:hAnsi="Segoe UI" w:cs="Segoe UI"/>
          <w:b/>
          <w:bCs/>
          <w:color w:val="444444"/>
          <w:sz w:val="21"/>
          <w:szCs w:val="21"/>
        </w:rPr>
      </w:pPr>
      <w:r>
        <w:rPr>
          <w:rFonts w:ascii="Segoe UI" w:hAnsi="Segoe UI" w:cs="Segoe UI"/>
          <w:b/>
          <w:bCs/>
          <w:color w:val="444444"/>
          <w:sz w:val="21"/>
          <w:szCs w:val="21"/>
        </w:rPr>
        <w:t>Теги:</w:t>
      </w:r>
    </w:p>
    <w:p w:rsidR="00E63E03" w:rsidRDefault="00E63E03" w:rsidP="00E63E03">
      <w:pPr>
        <w:numPr>
          <w:ilvl w:val="0"/>
          <w:numId w:val="14"/>
        </w:num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hyperlink r:id="rId41" w:history="1">
        <w:proofErr w:type="spellStart"/>
        <w:r>
          <w:rPr>
            <w:rStyle w:val="a4"/>
            <w:rFonts w:ascii="Segoe UI" w:hAnsi="Segoe UI" w:cs="Segoe UI"/>
            <w:color w:val="548EAA"/>
            <w:sz w:val="21"/>
            <w:szCs w:val="21"/>
          </w:rPr>
          <w:t>python</w:t>
        </w:r>
        <w:proofErr w:type="spellEnd"/>
      </w:hyperlink>
    </w:p>
    <w:p w:rsidR="00E63E03" w:rsidRDefault="00E63E03" w:rsidP="00E63E03">
      <w:pPr>
        <w:numPr>
          <w:ilvl w:val="0"/>
          <w:numId w:val="14"/>
        </w:num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hyperlink r:id="rId42" w:history="1">
        <w:proofErr w:type="spellStart"/>
        <w:r>
          <w:rPr>
            <w:rStyle w:val="a4"/>
            <w:rFonts w:ascii="Segoe UI" w:hAnsi="Segoe UI" w:cs="Segoe UI"/>
            <w:color w:val="548EAA"/>
            <w:sz w:val="21"/>
            <w:szCs w:val="21"/>
          </w:rPr>
          <w:t>pyqtdeploy</w:t>
        </w:r>
        <w:proofErr w:type="spellEnd"/>
      </w:hyperlink>
    </w:p>
    <w:p w:rsidR="00E63E03" w:rsidRDefault="00E63E03" w:rsidP="00E63E03">
      <w:pPr>
        <w:numPr>
          <w:ilvl w:val="0"/>
          <w:numId w:val="14"/>
        </w:num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hyperlink r:id="rId43" w:history="1">
        <w:proofErr w:type="spellStart"/>
        <w:r>
          <w:rPr>
            <w:rStyle w:val="a4"/>
            <w:rFonts w:ascii="Segoe UI" w:hAnsi="Segoe UI" w:cs="Segoe UI"/>
            <w:color w:val="548EAA"/>
            <w:sz w:val="21"/>
            <w:szCs w:val="21"/>
          </w:rPr>
          <w:t>pyqt</w:t>
        </w:r>
        <w:proofErr w:type="spellEnd"/>
      </w:hyperlink>
    </w:p>
    <w:p w:rsidR="00E63E03" w:rsidRDefault="00E63E03" w:rsidP="00E63E03">
      <w:pPr>
        <w:numPr>
          <w:ilvl w:val="0"/>
          <w:numId w:val="14"/>
        </w:num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hyperlink r:id="rId44" w:history="1">
        <w:proofErr w:type="spellStart"/>
        <w:r>
          <w:rPr>
            <w:rStyle w:val="a4"/>
            <w:rFonts w:ascii="Segoe UI" w:hAnsi="Segoe UI" w:cs="Segoe UI"/>
            <w:color w:val="548EAA"/>
            <w:sz w:val="21"/>
            <w:szCs w:val="21"/>
          </w:rPr>
          <w:t>qt</w:t>
        </w:r>
        <w:proofErr w:type="spellEnd"/>
      </w:hyperlink>
    </w:p>
    <w:p w:rsidR="00E63E03" w:rsidRDefault="00E63E03" w:rsidP="00E63E03">
      <w:pPr>
        <w:numPr>
          <w:ilvl w:val="0"/>
          <w:numId w:val="14"/>
        </w:num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hyperlink r:id="rId45" w:history="1">
        <w:r>
          <w:rPr>
            <w:rStyle w:val="a4"/>
            <w:rFonts w:ascii="Segoe UI" w:hAnsi="Segoe UI" w:cs="Segoe UI"/>
            <w:color w:val="548EAA"/>
            <w:sz w:val="21"/>
            <w:szCs w:val="21"/>
          </w:rPr>
          <w:t>исполняемый файл</w:t>
        </w:r>
      </w:hyperlink>
    </w:p>
    <w:p w:rsidR="00E63E03" w:rsidRDefault="00E63E03" w:rsidP="00E63E03">
      <w:pPr>
        <w:numPr>
          <w:ilvl w:val="0"/>
          <w:numId w:val="14"/>
        </w:num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hyperlink r:id="rId46" w:history="1">
        <w:proofErr w:type="spellStart"/>
        <w:r>
          <w:rPr>
            <w:rStyle w:val="a4"/>
            <w:rFonts w:ascii="Segoe UI" w:hAnsi="Segoe UI" w:cs="Segoe UI"/>
            <w:color w:val="548EAA"/>
            <w:sz w:val="21"/>
            <w:szCs w:val="21"/>
          </w:rPr>
          <w:t>freeze</w:t>
        </w:r>
        <w:proofErr w:type="spellEnd"/>
      </w:hyperlink>
    </w:p>
    <w:p w:rsidR="00E63E03" w:rsidRDefault="00E63E03" w:rsidP="00E63E03">
      <w:pPr>
        <w:numPr>
          <w:ilvl w:val="0"/>
          <w:numId w:val="14"/>
        </w:num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hyperlink r:id="rId47" w:history="1">
        <w:proofErr w:type="spellStart"/>
        <w:r>
          <w:rPr>
            <w:rStyle w:val="a4"/>
            <w:rFonts w:ascii="Segoe UI" w:hAnsi="Segoe UI" w:cs="Segoe UI"/>
            <w:color w:val="548EAA"/>
            <w:sz w:val="21"/>
            <w:szCs w:val="21"/>
          </w:rPr>
          <w:t>pyinstaller</w:t>
        </w:r>
        <w:proofErr w:type="spellEnd"/>
      </w:hyperlink>
    </w:p>
    <w:p w:rsidR="00E63E03" w:rsidRDefault="00E63E03" w:rsidP="00E63E03">
      <w:pPr>
        <w:numPr>
          <w:ilvl w:val="0"/>
          <w:numId w:val="14"/>
        </w:num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hyperlink r:id="rId48" w:history="1">
        <w:proofErr w:type="spellStart"/>
        <w:r>
          <w:rPr>
            <w:rStyle w:val="a4"/>
            <w:rFonts w:ascii="Segoe UI" w:hAnsi="Segoe UI" w:cs="Segoe UI"/>
            <w:color w:val="548EAA"/>
            <w:sz w:val="21"/>
            <w:szCs w:val="21"/>
          </w:rPr>
          <w:t>cx_freeze</w:t>
        </w:r>
        <w:proofErr w:type="spellEnd"/>
      </w:hyperlink>
    </w:p>
    <w:p w:rsidR="00E63E03" w:rsidRDefault="00E63E03" w:rsidP="00E63E03">
      <w:pPr>
        <w:numPr>
          <w:ilvl w:val="0"/>
          <w:numId w:val="14"/>
        </w:num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hyperlink r:id="rId49" w:history="1">
        <w:r>
          <w:rPr>
            <w:rStyle w:val="a4"/>
            <w:rFonts w:ascii="Segoe UI" w:hAnsi="Segoe UI" w:cs="Segoe UI"/>
            <w:color w:val="548EAA"/>
            <w:sz w:val="21"/>
            <w:szCs w:val="21"/>
          </w:rPr>
          <w:t>py2exe</w:t>
        </w:r>
      </w:hyperlink>
    </w:p>
    <w:p w:rsidR="00E63E03" w:rsidRDefault="00E63E03" w:rsidP="00E63E03">
      <w:pPr>
        <w:numPr>
          <w:ilvl w:val="0"/>
          <w:numId w:val="14"/>
        </w:num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hyperlink r:id="rId50" w:history="1">
        <w:r>
          <w:rPr>
            <w:rStyle w:val="a4"/>
            <w:rFonts w:ascii="Segoe UI" w:hAnsi="Segoe UI" w:cs="Segoe UI"/>
            <w:color w:val="548EAA"/>
            <w:sz w:val="21"/>
            <w:szCs w:val="21"/>
          </w:rPr>
          <w:t>py2app</w:t>
        </w:r>
      </w:hyperlink>
    </w:p>
    <w:p w:rsidR="00E63E03" w:rsidRDefault="00E63E03" w:rsidP="00E63E03">
      <w:pPr>
        <w:shd w:val="clear" w:color="auto" w:fill="FFFFFF"/>
        <w:rPr>
          <w:rFonts w:ascii="Segoe UI" w:hAnsi="Segoe UI" w:cs="Segoe UI"/>
          <w:b/>
          <w:bCs/>
          <w:color w:val="444444"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color w:val="444444"/>
          <w:sz w:val="21"/>
          <w:szCs w:val="21"/>
        </w:rPr>
        <w:t>Хабы</w:t>
      </w:r>
      <w:proofErr w:type="spellEnd"/>
      <w:r>
        <w:rPr>
          <w:rFonts w:ascii="Segoe UI" w:hAnsi="Segoe UI" w:cs="Segoe UI"/>
          <w:b/>
          <w:bCs/>
          <w:color w:val="444444"/>
          <w:sz w:val="21"/>
          <w:szCs w:val="21"/>
        </w:rPr>
        <w:t>:</w:t>
      </w:r>
    </w:p>
    <w:p w:rsidR="00E63E03" w:rsidRDefault="00E63E03" w:rsidP="00E63E03">
      <w:pPr>
        <w:numPr>
          <w:ilvl w:val="0"/>
          <w:numId w:val="15"/>
        </w:num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hyperlink r:id="rId51" w:history="1">
        <w:proofErr w:type="spellStart"/>
        <w:r>
          <w:rPr>
            <w:rStyle w:val="a4"/>
            <w:rFonts w:ascii="Segoe UI" w:hAnsi="Segoe UI" w:cs="Segoe UI"/>
            <w:color w:val="548EAA"/>
            <w:sz w:val="21"/>
            <w:szCs w:val="21"/>
          </w:rPr>
          <w:t>Python</w:t>
        </w:r>
        <w:proofErr w:type="spellEnd"/>
      </w:hyperlink>
    </w:p>
    <w:p w:rsidR="00E63E03" w:rsidRDefault="00E63E03" w:rsidP="00E63E03">
      <w:pPr>
        <w:numPr>
          <w:ilvl w:val="0"/>
          <w:numId w:val="15"/>
        </w:num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hyperlink r:id="rId52" w:history="1">
        <w:proofErr w:type="spellStart"/>
        <w:r>
          <w:rPr>
            <w:rStyle w:val="a4"/>
            <w:rFonts w:ascii="Segoe UI" w:hAnsi="Segoe UI" w:cs="Segoe UI"/>
            <w:color w:val="548EAA"/>
            <w:sz w:val="21"/>
            <w:szCs w:val="21"/>
          </w:rPr>
          <w:t>Qt</w:t>
        </w:r>
        <w:proofErr w:type="spellEnd"/>
      </w:hyperlink>
    </w:p>
    <w:p w:rsidR="00E63E03" w:rsidRDefault="00E63E03">
      <w:pPr>
        <w:rPr>
          <w:b/>
        </w:rPr>
      </w:pPr>
    </w:p>
    <w:p w:rsidR="00E63E03" w:rsidRDefault="00E63E03">
      <w:pPr>
        <w:rPr>
          <w:b/>
        </w:rPr>
      </w:pPr>
    </w:p>
    <w:p w:rsidR="00C075BB" w:rsidRDefault="00C075BB">
      <w:pPr>
        <w:rPr>
          <w:b/>
        </w:rPr>
      </w:pPr>
      <w:r>
        <w:rPr>
          <w:b/>
        </w:rPr>
        <w:br w:type="page"/>
      </w:r>
    </w:p>
    <w:p w:rsidR="00E63E03" w:rsidRDefault="00E63E03">
      <w:pPr>
        <w:rPr>
          <w:b/>
        </w:rPr>
      </w:pPr>
    </w:p>
    <w:p w:rsidR="00C075BB" w:rsidRPr="00C075BB" w:rsidRDefault="00C075BB" w:rsidP="00C075BB">
      <w:pPr>
        <w:shd w:val="clear" w:color="auto" w:fill="FFFFFF"/>
        <w:rPr>
          <w:rFonts w:ascii="Segoe UI" w:hAnsi="Segoe UI" w:cs="Segoe UI"/>
          <w:color w:val="24292E"/>
          <w:sz w:val="21"/>
          <w:szCs w:val="21"/>
          <w:lang w:val="en-US"/>
        </w:rPr>
      </w:pPr>
      <w:r w:rsidRPr="00C075BB">
        <w:rPr>
          <w:rFonts w:ascii="Segoe UI" w:hAnsi="Segoe UI" w:cs="Segoe UI"/>
          <w:color w:val="24292E"/>
          <w:sz w:val="21"/>
          <w:szCs w:val="21"/>
          <w:lang w:val="en-US"/>
        </w:rPr>
        <w:t>A `</w:t>
      </w:r>
      <w:proofErr w:type="spellStart"/>
      <w:r w:rsidRPr="00C075BB">
        <w:rPr>
          <w:rFonts w:ascii="Segoe UI" w:hAnsi="Segoe UI" w:cs="Segoe UI"/>
          <w:color w:val="24292E"/>
          <w:sz w:val="21"/>
          <w:szCs w:val="21"/>
          <w:lang w:val="en-US"/>
        </w:rPr>
        <w:t>setup.cfg</w:t>
      </w:r>
      <w:proofErr w:type="spellEnd"/>
      <w:r w:rsidRPr="00C075BB">
        <w:rPr>
          <w:rFonts w:ascii="Segoe UI" w:hAnsi="Segoe UI" w:cs="Segoe UI"/>
          <w:color w:val="24292E"/>
          <w:sz w:val="21"/>
          <w:szCs w:val="21"/>
          <w:lang w:val="en-US"/>
        </w:rPr>
        <w:t>` template for my Python projects</w:t>
      </w:r>
    </w:p>
    <w:p w:rsidR="00C075BB" w:rsidRDefault="00C075BB" w:rsidP="00C075BB">
      <w:pPr>
        <w:shd w:val="clear" w:color="auto" w:fill="FFFFFF"/>
        <w:rPr>
          <w:rFonts w:ascii="Segoe UI" w:hAnsi="Segoe UI" w:cs="Segoe UI"/>
          <w:color w:val="24292E"/>
          <w:sz w:val="20"/>
          <w:szCs w:val="20"/>
        </w:rPr>
      </w:pPr>
      <w:hyperlink r:id="rId53" w:history="1">
        <w:proofErr w:type="spellStart"/>
        <w:r>
          <w:rPr>
            <w:rStyle w:val="a4"/>
            <w:rFonts w:ascii="Segoe UI" w:hAnsi="Segoe UI" w:cs="Segoe UI"/>
            <w:sz w:val="18"/>
            <w:szCs w:val="18"/>
            <w:bdr w:val="single" w:sz="6" w:space="2" w:color="auto" w:frame="1"/>
          </w:rPr>
          <w:t>Raw</w:t>
        </w:r>
        <w:proofErr w:type="spellEnd"/>
      </w:hyperlink>
    </w:p>
    <w:p w:rsidR="00C075BB" w:rsidRDefault="00C075BB" w:rsidP="00C075BB">
      <w:pPr>
        <w:shd w:val="clear" w:color="auto" w:fill="FFFFFF"/>
        <w:spacing w:line="480" w:lineRule="atLeast"/>
        <w:rPr>
          <w:rFonts w:ascii="Consolas" w:hAnsi="Consolas" w:cs="Consolas"/>
          <w:color w:val="24292E"/>
          <w:sz w:val="18"/>
          <w:szCs w:val="18"/>
        </w:rPr>
      </w:pPr>
      <w:hyperlink r:id="rId54" w:anchor="file-setup-cfg" w:history="1">
        <w:proofErr w:type="spellStart"/>
        <w:r>
          <w:rPr>
            <w:rStyle w:val="a8"/>
            <w:rFonts w:ascii="Consolas" w:hAnsi="Consolas" w:cs="Consolas"/>
            <w:sz w:val="18"/>
            <w:szCs w:val="18"/>
          </w:rPr>
          <w:t>setup.cfg</w:t>
        </w:r>
        <w:proofErr w:type="spellEnd"/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723"/>
      </w:tblGrid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hd w:val="clear" w:color="auto" w:fill="FFFFFF"/>
              <w:spacing w:line="48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sz w:val="18"/>
                <w:szCs w:val="18"/>
              </w:rPr>
              <w:t># https://gist.github.com/althonos/6914b896789d3f2078d1e6237642c35c</w:t>
            </w: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  <w:p w:rsidR="00C075BB" w:rsidRDefault="00C075B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sz w:val="18"/>
                <w:szCs w:val="18"/>
              </w:rPr>
              <w:t>[</w:t>
            </w:r>
            <w:proofErr w:type="spellStart"/>
            <w:r>
              <w:rPr>
                <w:rStyle w:val="pl-en"/>
                <w:rFonts w:ascii="Consolas" w:hAnsi="Consolas" w:cs="Consolas"/>
                <w:sz w:val="18"/>
                <w:szCs w:val="18"/>
              </w:rPr>
              <w:t>metadata</w:t>
            </w:r>
            <w:proofErr w:type="spellEnd"/>
            <w:r>
              <w:rPr>
                <w:rStyle w:val="pl-en"/>
                <w:rFonts w:ascii="Consolas" w:hAnsi="Consolas" w:cs="Consolas"/>
                <w:sz w:val="18"/>
                <w:szCs w:val="18"/>
              </w:rPr>
              <w:t>]</w:t>
            </w: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sz w:val="18"/>
                <w:szCs w:val="18"/>
              </w:rPr>
              <w:t>name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{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name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  <w:tr w:rsidR="00C075BB" w:rsidRP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P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075BB">
              <w:rPr>
                <w:rStyle w:val="pl-k"/>
                <w:rFonts w:ascii="Consolas" w:hAnsi="Consolas" w:cs="Consolas"/>
                <w:sz w:val="18"/>
                <w:szCs w:val="18"/>
                <w:lang w:val="en-US"/>
              </w:rPr>
              <w:t>version</w:t>
            </w:r>
            <w:r w:rsidRPr="00C075B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file: {name}/_version.txt</w:t>
            </w: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P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sz w:val="18"/>
                <w:szCs w:val="18"/>
              </w:rPr>
              <w:t>author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Martin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Larralde</w:t>
            </w:r>
            <w:proofErr w:type="spellEnd"/>
          </w:p>
        </w:tc>
      </w:tr>
      <w:tr w:rsidR="00C075BB" w:rsidRP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P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075BB">
              <w:rPr>
                <w:rStyle w:val="pl-k"/>
                <w:rFonts w:ascii="Consolas" w:hAnsi="Consolas" w:cs="Consolas"/>
                <w:sz w:val="18"/>
                <w:szCs w:val="18"/>
                <w:lang w:val="en-US"/>
              </w:rPr>
              <w:t>author-email</w:t>
            </w:r>
            <w:r w:rsidRPr="00C075B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martin.larralde@embl.de</w:t>
            </w:r>
          </w:p>
        </w:tc>
      </w:tr>
      <w:tr w:rsidR="00C075BB" w:rsidRP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P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P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075BB">
              <w:rPr>
                <w:rStyle w:val="pl-k"/>
                <w:rFonts w:ascii="Consolas" w:hAnsi="Consolas" w:cs="Consolas"/>
                <w:sz w:val="18"/>
                <w:szCs w:val="18"/>
                <w:lang w:val="en-US"/>
              </w:rPr>
              <w:t>home-page</w:t>
            </w:r>
            <w:r w:rsidRPr="00C075B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https://github.com/althonos/{name}</w:t>
            </w: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P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sz w:val="18"/>
                <w:szCs w:val="18"/>
              </w:rPr>
              <w:t>description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{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description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  <w:tr w:rsidR="00C075BB" w:rsidRP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P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075BB">
              <w:rPr>
                <w:rStyle w:val="pl-k"/>
                <w:rFonts w:ascii="Consolas" w:hAnsi="Consolas" w:cs="Consolas"/>
                <w:sz w:val="18"/>
                <w:szCs w:val="18"/>
                <w:lang w:val="en-US"/>
              </w:rPr>
              <w:t>long-description</w:t>
            </w:r>
            <w:r w:rsidRPr="00C075B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file: README.md</w:t>
            </w:r>
          </w:p>
        </w:tc>
      </w:tr>
      <w:tr w:rsidR="00C075BB" w:rsidRP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P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P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C075BB">
              <w:rPr>
                <w:rStyle w:val="pl-k"/>
                <w:rFonts w:ascii="Consolas" w:hAnsi="Consolas" w:cs="Consolas"/>
                <w:sz w:val="18"/>
                <w:szCs w:val="18"/>
                <w:lang w:val="en-US"/>
              </w:rPr>
              <w:t>long_description_content_type</w:t>
            </w:r>
            <w:proofErr w:type="spellEnd"/>
            <w:r w:rsidRPr="00C075B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text/markdown</w:t>
            </w: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P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sz w:val="18"/>
                <w:szCs w:val="18"/>
              </w:rPr>
              <w:t>license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MIT</w:t>
            </w: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sz w:val="18"/>
                <w:szCs w:val="18"/>
              </w:rPr>
              <w:t>license-file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COPYING</w:t>
            </w: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sz w:val="18"/>
                <w:szCs w:val="18"/>
              </w:rPr>
              <w:t>platform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any</w:t>
            </w:r>
            <w:proofErr w:type="spellEnd"/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sz w:val="18"/>
                <w:szCs w:val="18"/>
              </w:rPr>
              <w:t>keywords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{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keywords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sz w:val="18"/>
                <w:szCs w:val="18"/>
              </w:rPr>
              <w:t>classifiers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</w:t>
            </w: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Development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Status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:: 3 -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Alpha</w:t>
            </w:r>
            <w:proofErr w:type="spellEnd"/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Intended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Audience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::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Developers</w:t>
            </w:r>
            <w:proofErr w:type="spellEnd"/>
          </w:p>
        </w:tc>
      </w:tr>
      <w:tr w:rsidR="00C075BB" w:rsidRP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P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075B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License :: OSI Approved :: MIT License</w:t>
            </w: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P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r w:rsidRPr="00C075B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Operating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System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:: OS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Independent</w:t>
            </w:r>
            <w:proofErr w:type="spellEnd"/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Programming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Language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::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Python</w:t>
            </w:r>
            <w:proofErr w:type="spellEnd"/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Programming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Language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::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Python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:: 3.4</w:t>
            </w: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Programming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Language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::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Python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:: 3.5</w:t>
            </w: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Programming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Language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::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Python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:: 3.6</w:t>
            </w: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Programming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Language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::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Python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:: 3.7</w:t>
            </w: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Programming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Language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::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Python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:: 3.8</w:t>
            </w:r>
          </w:p>
        </w:tc>
      </w:tr>
      <w:tr w:rsidR="00C075BB" w:rsidRP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P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075B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Topic :: Software Development :: Libraries :: Python Modules</w:t>
            </w: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P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sz w:val="18"/>
                <w:szCs w:val="18"/>
              </w:rPr>
              <w:t>project_urls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</w:p>
        </w:tc>
      </w:tr>
      <w:tr w:rsidR="00C075BB" w:rsidRP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P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075B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Bug </w:t>
            </w:r>
            <w:r w:rsidRPr="00C075BB">
              <w:rPr>
                <w:rStyle w:val="pl-k"/>
                <w:rFonts w:ascii="Consolas" w:hAnsi="Consolas" w:cs="Consolas"/>
                <w:sz w:val="18"/>
                <w:szCs w:val="18"/>
                <w:lang w:val="en-US"/>
              </w:rPr>
              <w:t>Tracker</w:t>
            </w:r>
            <w:r w:rsidRPr="00C075B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https://github.com/althonos/{name}/issues</w:t>
            </w:r>
          </w:p>
        </w:tc>
      </w:tr>
      <w:tr w:rsidR="00C075BB" w:rsidRP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P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P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075B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075BB">
              <w:rPr>
                <w:rStyle w:val="pl-k"/>
                <w:rFonts w:ascii="Consolas" w:hAnsi="Consolas" w:cs="Consolas"/>
                <w:sz w:val="18"/>
                <w:szCs w:val="18"/>
                <w:lang w:val="en-US"/>
              </w:rPr>
              <w:t>Changelog</w:t>
            </w:r>
            <w:proofErr w:type="spellEnd"/>
            <w:r w:rsidRPr="00C075B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https://github.com/althonos/{name}/blob/master/CHANGELOG.md</w:t>
            </w:r>
          </w:p>
        </w:tc>
      </w:tr>
      <w:tr w:rsidR="00C075BB" w:rsidRP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P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P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C075BB" w:rsidRPr="00C075BB" w:rsidRDefault="00C075BB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Pr="00C075BB" w:rsidRDefault="00C075BB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sz w:val="18"/>
                <w:szCs w:val="18"/>
              </w:rPr>
              <w:t>[</w:t>
            </w:r>
            <w:proofErr w:type="spellStart"/>
            <w:r>
              <w:rPr>
                <w:rStyle w:val="pl-en"/>
                <w:rFonts w:ascii="Consolas" w:hAnsi="Consolas" w:cs="Consolas"/>
                <w:sz w:val="18"/>
                <w:szCs w:val="18"/>
              </w:rPr>
              <w:t>options</w:t>
            </w:r>
            <w:proofErr w:type="spellEnd"/>
            <w:r>
              <w:rPr>
                <w:rStyle w:val="pl-en"/>
                <w:rFonts w:ascii="Consolas" w:hAnsi="Consolas" w:cs="Consolas"/>
                <w:sz w:val="18"/>
                <w:szCs w:val="18"/>
              </w:rPr>
              <w:t>]</w:t>
            </w: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sz w:val="18"/>
                <w:szCs w:val="18"/>
              </w:rPr>
              <w:t>zip_safe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false</w:t>
            </w:r>
            <w:proofErr w:type="spellEnd"/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sz w:val="18"/>
                <w:szCs w:val="18"/>
              </w:rPr>
              <w:t>include_package_data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true</w:t>
            </w:r>
            <w:proofErr w:type="spellEnd"/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sz w:val="18"/>
                <w:szCs w:val="18"/>
              </w:rPr>
              <w:t>python_requires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&gt;= 2.7, != 3.0.*, != 3.1.*, != 3.2.*</w:t>
            </w: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sz w:val="18"/>
                <w:szCs w:val="18"/>
              </w:rPr>
              <w:t>packages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{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name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sz w:val="18"/>
                <w:szCs w:val="18"/>
              </w:rPr>
              <w:t>test_suite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tests</w:t>
            </w:r>
            <w:proofErr w:type="spellEnd"/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sz w:val="18"/>
                <w:szCs w:val="18"/>
              </w:rPr>
              <w:t>setup_requires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</w:t>
            </w: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setuptools</w:t>
            </w:r>
            <w:proofErr w:type="spellEnd"/>
          </w:p>
        </w:tc>
      </w:tr>
      <w:tr w:rsidR="00C075BB" w:rsidRP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P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075B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C075BB">
              <w:rPr>
                <w:rStyle w:val="pl-c"/>
                <w:rFonts w:ascii="Consolas" w:hAnsi="Consolas" w:cs="Consolas"/>
                <w:sz w:val="18"/>
                <w:szCs w:val="18"/>
                <w:lang w:val="en-US"/>
              </w:rPr>
              <w:t xml:space="preserve"># </w:t>
            </w:r>
            <w:proofErr w:type="spellStart"/>
            <w:r w:rsidRPr="00C075BB">
              <w:rPr>
                <w:rStyle w:val="pl-c"/>
                <w:rFonts w:ascii="Consolas" w:hAnsi="Consolas" w:cs="Consolas"/>
                <w:sz w:val="18"/>
                <w:szCs w:val="18"/>
                <w:lang w:val="en-US"/>
              </w:rPr>
              <w:t>setuptools</w:t>
            </w:r>
            <w:proofErr w:type="spellEnd"/>
            <w:r w:rsidRPr="00C075BB">
              <w:rPr>
                <w:rStyle w:val="pl-c"/>
                <w:rFonts w:ascii="Consolas" w:hAnsi="Consolas" w:cs="Consolas"/>
                <w:sz w:val="18"/>
                <w:szCs w:val="18"/>
                <w:lang w:val="en-US"/>
              </w:rPr>
              <w:t xml:space="preserve"> &gt;=30.3.0     # minimal version for `</w:t>
            </w:r>
            <w:proofErr w:type="spellStart"/>
            <w:r w:rsidRPr="00C075BB">
              <w:rPr>
                <w:rStyle w:val="pl-c"/>
                <w:rFonts w:ascii="Consolas" w:hAnsi="Consolas" w:cs="Consolas"/>
                <w:sz w:val="18"/>
                <w:szCs w:val="18"/>
                <w:lang w:val="en-US"/>
              </w:rPr>
              <w:t>setup.cfg</w:t>
            </w:r>
            <w:proofErr w:type="spellEnd"/>
            <w:r w:rsidRPr="00C075BB">
              <w:rPr>
                <w:rStyle w:val="pl-c"/>
                <w:rFonts w:ascii="Consolas" w:hAnsi="Consolas" w:cs="Consolas"/>
                <w:sz w:val="18"/>
                <w:szCs w:val="18"/>
                <w:lang w:val="en-US"/>
              </w:rPr>
              <w:t>`</w:t>
            </w:r>
          </w:p>
        </w:tc>
      </w:tr>
      <w:tr w:rsidR="00C075BB" w:rsidRP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P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P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075B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C075BB">
              <w:rPr>
                <w:rStyle w:val="pl-c"/>
                <w:rFonts w:ascii="Consolas" w:hAnsi="Consolas" w:cs="Consolas"/>
                <w:sz w:val="18"/>
                <w:szCs w:val="18"/>
                <w:lang w:val="en-US"/>
              </w:rPr>
              <w:t xml:space="preserve"># </w:t>
            </w:r>
            <w:proofErr w:type="spellStart"/>
            <w:r w:rsidRPr="00C075BB">
              <w:rPr>
                <w:rStyle w:val="pl-c"/>
                <w:rFonts w:ascii="Consolas" w:hAnsi="Consolas" w:cs="Consolas"/>
                <w:sz w:val="18"/>
                <w:szCs w:val="18"/>
                <w:lang w:val="en-US"/>
              </w:rPr>
              <w:t>setuptools</w:t>
            </w:r>
            <w:proofErr w:type="spellEnd"/>
            <w:r w:rsidRPr="00C075BB">
              <w:rPr>
                <w:rStyle w:val="pl-c"/>
                <w:rFonts w:ascii="Consolas" w:hAnsi="Consolas" w:cs="Consolas"/>
                <w:sz w:val="18"/>
                <w:szCs w:val="18"/>
                <w:lang w:val="en-US"/>
              </w:rPr>
              <w:t xml:space="preserve"> &gt;=38.3.0     # version with most `</w:t>
            </w:r>
            <w:proofErr w:type="spellStart"/>
            <w:r w:rsidRPr="00C075BB">
              <w:rPr>
                <w:rStyle w:val="pl-c"/>
                <w:rFonts w:ascii="Consolas" w:hAnsi="Consolas" w:cs="Consolas"/>
                <w:sz w:val="18"/>
                <w:szCs w:val="18"/>
                <w:lang w:val="en-US"/>
              </w:rPr>
              <w:t>setup.cfg</w:t>
            </w:r>
            <w:proofErr w:type="spellEnd"/>
            <w:r w:rsidRPr="00C075BB">
              <w:rPr>
                <w:rStyle w:val="pl-c"/>
                <w:rFonts w:ascii="Consolas" w:hAnsi="Consolas" w:cs="Consolas"/>
                <w:sz w:val="18"/>
                <w:szCs w:val="18"/>
                <w:lang w:val="en-US"/>
              </w:rPr>
              <w:t xml:space="preserve">` </w:t>
            </w:r>
            <w:proofErr w:type="spellStart"/>
            <w:r w:rsidRPr="00C075BB">
              <w:rPr>
                <w:rStyle w:val="pl-c"/>
                <w:rFonts w:ascii="Consolas" w:hAnsi="Consolas" w:cs="Consolas"/>
                <w:sz w:val="18"/>
                <w:szCs w:val="18"/>
                <w:lang w:val="en-US"/>
              </w:rPr>
              <w:t>bugfixes</w:t>
            </w:r>
            <w:proofErr w:type="spellEnd"/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P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sz w:val="18"/>
                <w:szCs w:val="18"/>
              </w:rPr>
              <w:t>install_requires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</w:t>
            </w: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{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install_requires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sz w:val="18"/>
                <w:szCs w:val="18"/>
              </w:rPr>
              <w:t>tests_require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</w:t>
            </w: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{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tests_require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  <w:p w:rsidR="00C075BB" w:rsidRDefault="00C075B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sz w:val="18"/>
                <w:szCs w:val="18"/>
              </w:rPr>
              <w:t>[</w:t>
            </w:r>
            <w:proofErr w:type="spellStart"/>
            <w:r>
              <w:rPr>
                <w:rStyle w:val="pl-en"/>
                <w:rFonts w:ascii="Consolas" w:hAnsi="Consolas" w:cs="Consolas"/>
                <w:sz w:val="18"/>
                <w:szCs w:val="18"/>
              </w:rPr>
              <w:t>options.extras_require</w:t>
            </w:r>
            <w:proofErr w:type="spellEnd"/>
            <w:r>
              <w:rPr>
                <w:rStyle w:val="pl-en"/>
                <w:rFonts w:ascii="Consolas" w:hAnsi="Consolas" w:cs="Consolas"/>
                <w:sz w:val="18"/>
                <w:szCs w:val="18"/>
              </w:rPr>
              <w:t>]</w:t>
            </w: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sz w:val="18"/>
                <w:szCs w:val="18"/>
              </w:rPr>
              <w:t>dev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</w:t>
            </w: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docutils</w:t>
            </w:r>
            <w:proofErr w:type="spellEnd"/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Pygments</w:t>
            </w:r>
            <w:proofErr w:type="spellEnd"/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sz w:val="18"/>
                <w:szCs w:val="18"/>
              </w:rPr>
              <w:t>test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</w:t>
            </w: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green</w:t>
            </w:r>
            <w:proofErr w:type="spellEnd"/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coverage</w:t>
            </w:r>
            <w:proofErr w:type="spellEnd"/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sz w:val="18"/>
                <w:szCs w:val="18"/>
              </w:rPr>
              <w:t>ci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hAnsi="Consolas" w:cs="Consolas"/>
                <w:sz w:val="18"/>
                <w:szCs w:val="18"/>
              </w:rPr>
              <w:t xml:space="preserve"># </w:t>
            </w:r>
            <w:proofErr w:type="spellStart"/>
            <w:r>
              <w:rPr>
                <w:rStyle w:val="pl-c"/>
                <w:rFonts w:ascii="Consolas" w:hAnsi="Consolas" w:cs="Consolas"/>
                <w:sz w:val="18"/>
                <w:szCs w:val="18"/>
              </w:rPr>
              <w:t>codacy-coverage</w:t>
            </w:r>
            <w:proofErr w:type="spellEnd"/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hAnsi="Consolas" w:cs="Consolas"/>
                <w:sz w:val="18"/>
                <w:szCs w:val="18"/>
              </w:rPr>
              <w:t xml:space="preserve"># </w:t>
            </w:r>
            <w:proofErr w:type="spellStart"/>
            <w:r>
              <w:rPr>
                <w:rStyle w:val="pl-c"/>
                <w:rFonts w:ascii="Consolas" w:hAnsi="Consolas" w:cs="Consolas"/>
                <w:sz w:val="18"/>
                <w:szCs w:val="18"/>
              </w:rPr>
              <w:t>codecov</w:t>
            </w:r>
            <w:proofErr w:type="spellEnd"/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  <w:p w:rsidR="00C075BB" w:rsidRDefault="00C075B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sz w:val="18"/>
                <w:szCs w:val="18"/>
              </w:rPr>
              <w:t>[</w:t>
            </w:r>
            <w:proofErr w:type="spellStart"/>
            <w:r>
              <w:rPr>
                <w:rStyle w:val="pl-en"/>
                <w:rFonts w:ascii="Consolas" w:hAnsi="Consolas" w:cs="Consolas"/>
                <w:sz w:val="18"/>
                <w:szCs w:val="18"/>
              </w:rPr>
              <w:t>options.package_data</w:t>
            </w:r>
            <w:proofErr w:type="spellEnd"/>
            <w:r>
              <w:rPr>
                <w:rStyle w:val="pl-en"/>
                <w:rFonts w:ascii="Consolas" w:hAnsi="Consolas" w:cs="Consolas"/>
                <w:sz w:val="18"/>
                <w:szCs w:val="18"/>
              </w:rPr>
              <w:t>]</w:t>
            </w:r>
          </w:p>
        </w:tc>
      </w:tr>
      <w:tr w:rsidR="00C075BB" w:rsidRP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P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075B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{name} = </w:t>
            </w:r>
            <w:proofErr w:type="spellStart"/>
            <w:r w:rsidRPr="00C075BB">
              <w:rPr>
                <w:rFonts w:ascii="Consolas" w:hAnsi="Consolas" w:cs="Consolas"/>
                <w:sz w:val="18"/>
                <w:szCs w:val="18"/>
                <w:lang w:val="en-US"/>
              </w:rPr>
              <w:t>py.typed</w:t>
            </w:r>
            <w:proofErr w:type="spellEnd"/>
            <w:r w:rsidRPr="00C075BB">
              <w:rPr>
                <w:rFonts w:ascii="Consolas" w:hAnsi="Consolas" w:cs="Consolas"/>
                <w:sz w:val="18"/>
                <w:szCs w:val="18"/>
                <w:lang w:val="en-US"/>
              </w:rPr>
              <w:t>, _version.txt, *.</w:t>
            </w:r>
            <w:proofErr w:type="spellStart"/>
            <w:r w:rsidRPr="00C075BB">
              <w:rPr>
                <w:rFonts w:ascii="Consolas" w:hAnsi="Consolas" w:cs="Consolas"/>
                <w:sz w:val="18"/>
                <w:szCs w:val="18"/>
                <w:lang w:val="en-US"/>
              </w:rPr>
              <w:t>pyi</w:t>
            </w:r>
            <w:proofErr w:type="spellEnd"/>
          </w:p>
        </w:tc>
      </w:tr>
      <w:tr w:rsidR="00C075BB" w:rsidRP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P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P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C075BB" w:rsidRPr="00C075BB" w:rsidRDefault="00C075BB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Pr="00C075BB" w:rsidRDefault="00C075BB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sz w:val="18"/>
                <w:szCs w:val="18"/>
              </w:rPr>
              <w:t>[</w:t>
            </w:r>
            <w:proofErr w:type="spellStart"/>
            <w:r>
              <w:rPr>
                <w:rStyle w:val="pl-en"/>
                <w:rFonts w:ascii="Consolas" w:hAnsi="Consolas" w:cs="Consolas"/>
                <w:sz w:val="18"/>
                <w:szCs w:val="18"/>
              </w:rPr>
              <w:t>bdist_wheel</w:t>
            </w:r>
            <w:proofErr w:type="spellEnd"/>
            <w:r>
              <w:rPr>
                <w:rStyle w:val="pl-en"/>
                <w:rFonts w:ascii="Consolas" w:hAnsi="Consolas" w:cs="Consolas"/>
                <w:sz w:val="18"/>
                <w:szCs w:val="18"/>
              </w:rPr>
              <w:t>]</w:t>
            </w: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sz w:val="18"/>
                <w:szCs w:val="18"/>
              </w:rPr>
              <w:t>universal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true</w:t>
            </w:r>
            <w:proofErr w:type="spellEnd"/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  <w:p w:rsidR="00C075BB" w:rsidRDefault="00C075B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sz w:val="18"/>
                <w:szCs w:val="18"/>
              </w:rPr>
              <w:t>[</w:t>
            </w:r>
            <w:proofErr w:type="spellStart"/>
            <w:r>
              <w:rPr>
                <w:rStyle w:val="pl-en"/>
                <w:rFonts w:ascii="Consolas" w:hAnsi="Consolas" w:cs="Consolas"/>
                <w:sz w:val="18"/>
                <w:szCs w:val="18"/>
              </w:rPr>
              <w:t>check</w:t>
            </w:r>
            <w:proofErr w:type="spellEnd"/>
            <w:r>
              <w:rPr>
                <w:rStyle w:val="pl-en"/>
                <w:rFonts w:ascii="Consolas" w:hAnsi="Consolas" w:cs="Consolas"/>
                <w:sz w:val="18"/>
                <w:szCs w:val="18"/>
              </w:rPr>
              <w:t>]</w:t>
            </w: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sz w:val="18"/>
                <w:szCs w:val="18"/>
              </w:rPr>
              <w:t>metadata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true</w:t>
            </w:r>
            <w:proofErr w:type="spellEnd"/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sz w:val="18"/>
                <w:szCs w:val="18"/>
              </w:rPr>
              <w:t>restructuredtext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true</w:t>
            </w:r>
            <w:proofErr w:type="spellEnd"/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sz w:val="18"/>
                <w:szCs w:val="18"/>
              </w:rPr>
              <w:t>strict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true</w:t>
            </w:r>
            <w:proofErr w:type="spellEnd"/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  <w:p w:rsidR="00C075BB" w:rsidRDefault="00C075B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sz w:val="18"/>
                <w:szCs w:val="18"/>
              </w:rPr>
              <w:t>[</w:t>
            </w:r>
            <w:proofErr w:type="spellStart"/>
            <w:r>
              <w:rPr>
                <w:rStyle w:val="pl-en"/>
                <w:rFonts w:ascii="Consolas" w:hAnsi="Consolas" w:cs="Consolas"/>
                <w:sz w:val="18"/>
                <w:szCs w:val="18"/>
              </w:rPr>
              <w:t>sdist</w:t>
            </w:r>
            <w:proofErr w:type="spellEnd"/>
            <w:r>
              <w:rPr>
                <w:rStyle w:val="pl-en"/>
                <w:rFonts w:ascii="Consolas" w:hAnsi="Consolas" w:cs="Consolas"/>
                <w:sz w:val="18"/>
                <w:szCs w:val="18"/>
              </w:rPr>
              <w:t>]</w:t>
            </w: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sz w:val="18"/>
                <w:szCs w:val="18"/>
              </w:rPr>
              <w:t>formats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zip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gztar</w:t>
            </w:r>
            <w:proofErr w:type="spellEnd"/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  <w:p w:rsidR="00C075BB" w:rsidRDefault="00C075B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sz w:val="18"/>
                <w:szCs w:val="18"/>
              </w:rPr>
              <w:t>[</w:t>
            </w:r>
            <w:proofErr w:type="spellStart"/>
            <w:r>
              <w:rPr>
                <w:rStyle w:val="pl-en"/>
                <w:rFonts w:ascii="Consolas" w:hAnsi="Consolas" w:cs="Consolas"/>
                <w:sz w:val="18"/>
                <w:szCs w:val="18"/>
              </w:rPr>
              <w:t>coverage:report</w:t>
            </w:r>
            <w:proofErr w:type="spellEnd"/>
            <w:r>
              <w:rPr>
                <w:rStyle w:val="pl-en"/>
                <w:rFonts w:ascii="Consolas" w:hAnsi="Consolas" w:cs="Consolas"/>
                <w:sz w:val="18"/>
                <w:szCs w:val="18"/>
              </w:rPr>
              <w:t>]</w:t>
            </w: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sz w:val="18"/>
                <w:szCs w:val="18"/>
              </w:rPr>
              <w:t>show_missing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true</w:t>
            </w:r>
            <w:proofErr w:type="spellEnd"/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sz w:val="18"/>
                <w:szCs w:val="18"/>
              </w:rPr>
              <w:t>exclude_lines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</w:t>
            </w: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pragma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no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cover</w:t>
            </w:r>
            <w:proofErr w:type="spellEnd"/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False</w:t>
            </w:r>
            <w:proofErr w:type="spellEnd"/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hAnsi="Consolas" w:cs="Consolas"/>
                <w:sz w:val="18"/>
                <w:szCs w:val="18"/>
              </w:rPr>
              <w:t># @</w:t>
            </w:r>
            <w:proofErr w:type="spellStart"/>
            <w:r>
              <w:rPr>
                <w:rStyle w:val="pl-c"/>
                <w:rFonts w:ascii="Consolas" w:hAnsi="Consolas" w:cs="Consolas"/>
                <w:sz w:val="18"/>
                <w:szCs w:val="18"/>
              </w:rPr>
              <w:t>abc.abstractmethod</w:t>
            </w:r>
            <w:proofErr w:type="spellEnd"/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hAnsi="Consolas" w:cs="Consolas"/>
                <w:sz w:val="18"/>
                <w:szCs w:val="18"/>
              </w:rPr>
              <w:t># @</w:t>
            </w:r>
            <w:proofErr w:type="spellStart"/>
            <w:r>
              <w:rPr>
                <w:rStyle w:val="pl-c"/>
                <w:rFonts w:ascii="Consolas" w:hAnsi="Consolas" w:cs="Consolas"/>
                <w:sz w:val="18"/>
                <w:szCs w:val="18"/>
              </w:rPr>
              <w:t>abc.abstractproperty</w:t>
            </w:r>
            <w:proofErr w:type="spellEnd"/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hAnsi="Consolas" w:cs="Consolas"/>
                <w:sz w:val="18"/>
                <w:szCs w:val="18"/>
              </w:rPr>
              <w:t xml:space="preserve"># </w:t>
            </w:r>
            <w:proofErr w:type="spellStart"/>
            <w:r>
              <w:rPr>
                <w:rStyle w:val="pl-c"/>
                <w:rFonts w:ascii="Consolas" w:hAnsi="Consolas" w:cs="Consolas"/>
                <w:sz w:val="18"/>
                <w:szCs w:val="18"/>
              </w:rPr>
              <w:t>raise</w:t>
            </w:r>
            <w:proofErr w:type="spellEnd"/>
            <w:r>
              <w:rPr>
                <w:rStyle w:val="pl-c"/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"/>
                <w:rFonts w:ascii="Consolas" w:hAnsi="Consolas" w:cs="Consolas"/>
                <w:sz w:val="18"/>
                <w:szCs w:val="18"/>
              </w:rPr>
              <w:t>NotImplementedError</w:t>
            </w:r>
            <w:proofErr w:type="spellEnd"/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hAnsi="Consolas" w:cs="Consolas"/>
                <w:sz w:val="18"/>
                <w:szCs w:val="18"/>
              </w:rPr>
              <w:t xml:space="preserve"># </w:t>
            </w:r>
            <w:proofErr w:type="spellStart"/>
            <w:r>
              <w:rPr>
                <w:rStyle w:val="pl-c"/>
                <w:rFonts w:ascii="Consolas" w:hAnsi="Consolas" w:cs="Consolas"/>
                <w:sz w:val="18"/>
                <w:szCs w:val="18"/>
              </w:rPr>
              <w:t>return</w:t>
            </w:r>
            <w:proofErr w:type="spellEnd"/>
            <w:r>
              <w:rPr>
                <w:rStyle w:val="pl-c"/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"/>
                <w:rFonts w:ascii="Consolas" w:hAnsi="Consolas" w:cs="Consolas"/>
                <w:sz w:val="18"/>
                <w:szCs w:val="18"/>
              </w:rPr>
              <w:t>NotImplemented</w:t>
            </w:r>
            <w:proofErr w:type="spellEnd"/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hAnsi="Consolas" w:cs="Consolas"/>
                <w:sz w:val="18"/>
                <w:szCs w:val="18"/>
              </w:rPr>
              <w:t xml:space="preserve"># </w:t>
            </w:r>
            <w:proofErr w:type="spellStart"/>
            <w:r>
              <w:rPr>
                <w:rStyle w:val="pl-c"/>
                <w:rFonts w:ascii="Consolas" w:hAnsi="Consolas" w:cs="Consolas"/>
                <w:sz w:val="18"/>
                <w:szCs w:val="18"/>
              </w:rPr>
              <w:t>except</w:t>
            </w:r>
            <w:proofErr w:type="spellEnd"/>
            <w:r>
              <w:rPr>
                <w:rStyle w:val="pl-c"/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"/>
                <w:rFonts w:ascii="Consolas" w:hAnsi="Consolas" w:cs="Consolas"/>
                <w:sz w:val="18"/>
                <w:szCs w:val="18"/>
              </w:rPr>
              <w:t>ImportError</w:t>
            </w:r>
            <w:proofErr w:type="spellEnd"/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hAnsi="Consolas" w:cs="Consolas"/>
                <w:sz w:val="18"/>
                <w:szCs w:val="18"/>
              </w:rPr>
              <w:t xml:space="preserve"># </w:t>
            </w:r>
            <w:proofErr w:type="spellStart"/>
            <w:r>
              <w:rPr>
                <w:rStyle w:val="pl-c"/>
                <w:rFonts w:ascii="Consolas" w:hAnsi="Consolas" w:cs="Consolas"/>
                <w:sz w:val="18"/>
                <w:szCs w:val="18"/>
              </w:rPr>
              <w:t>raise</w:t>
            </w:r>
            <w:proofErr w:type="spellEnd"/>
            <w:r>
              <w:rPr>
                <w:rStyle w:val="pl-c"/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"/>
                <w:rFonts w:ascii="Consolas" w:hAnsi="Consolas" w:cs="Consolas"/>
                <w:sz w:val="18"/>
                <w:szCs w:val="18"/>
              </w:rPr>
              <w:t>MemoryError</w:t>
            </w:r>
            <w:proofErr w:type="spellEnd"/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hAnsi="Consolas" w:cs="Consolas"/>
                <w:sz w:val="18"/>
                <w:szCs w:val="18"/>
              </w:rPr>
              <w:t xml:space="preserve"># </w:t>
            </w:r>
            <w:proofErr w:type="spellStart"/>
            <w:r>
              <w:rPr>
                <w:rStyle w:val="pl-c"/>
                <w:rFonts w:ascii="Consolas" w:hAnsi="Consolas" w:cs="Consolas"/>
                <w:sz w:val="18"/>
                <w:szCs w:val="18"/>
              </w:rPr>
              <w:t>if</w:t>
            </w:r>
            <w:proofErr w:type="spellEnd"/>
            <w:r>
              <w:rPr>
                <w:rStyle w:val="pl-c"/>
                <w:rFonts w:ascii="Consolas" w:hAnsi="Consolas" w:cs="Consolas"/>
                <w:sz w:val="18"/>
                <w:szCs w:val="18"/>
              </w:rPr>
              <w:t xml:space="preserve"> __</w:t>
            </w:r>
            <w:proofErr w:type="spellStart"/>
            <w:r>
              <w:rPr>
                <w:rStyle w:val="pl-c"/>
                <w:rFonts w:ascii="Consolas" w:hAnsi="Consolas" w:cs="Consolas"/>
                <w:sz w:val="18"/>
                <w:szCs w:val="18"/>
              </w:rPr>
              <w:t>name</w:t>
            </w:r>
            <w:proofErr w:type="spellEnd"/>
            <w:r>
              <w:rPr>
                <w:rStyle w:val="pl-c"/>
                <w:rFonts w:ascii="Consolas" w:hAnsi="Consolas" w:cs="Consolas"/>
                <w:sz w:val="18"/>
                <w:szCs w:val="18"/>
              </w:rPr>
              <w:t>__ == .__</w:t>
            </w:r>
            <w:proofErr w:type="spellStart"/>
            <w:r>
              <w:rPr>
                <w:rStyle w:val="pl-c"/>
                <w:rFonts w:ascii="Consolas" w:hAnsi="Consolas" w:cs="Consolas"/>
                <w:sz w:val="18"/>
                <w:szCs w:val="18"/>
              </w:rPr>
              <w:t>main</w:t>
            </w:r>
            <w:proofErr w:type="spellEnd"/>
            <w:r>
              <w:rPr>
                <w:rStyle w:val="pl-c"/>
                <w:rFonts w:ascii="Consolas" w:hAnsi="Consolas" w:cs="Consolas"/>
                <w:sz w:val="18"/>
                <w:szCs w:val="18"/>
              </w:rPr>
              <w:t>__.:</w:t>
            </w: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hAnsi="Consolas" w:cs="Consolas"/>
                <w:sz w:val="18"/>
                <w:szCs w:val="18"/>
              </w:rPr>
              <w:t xml:space="preserve"># </w:t>
            </w:r>
            <w:proofErr w:type="spellStart"/>
            <w:r>
              <w:rPr>
                <w:rStyle w:val="pl-c"/>
                <w:rFonts w:ascii="Consolas" w:hAnsi="Consolas" w:cs="Consolas"/>
                <w:sz w:val="18"/>
                <w:szCs w:val="18"/>
              </w:rPr>
              <w:t>if</w:t>
            </w:r>
            <w:proofErr w:type="spellEnd"/>
            <w:r>
              <w:rPr>
                <w:rStyle w:val="pl-c"/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"/>
                <w:rFonts w:ascii="Consolas" w:hAnsi="Consolas" w:cs="Consolas"/>
                <w:sz w:val="18"/>
                <w:szCs w:val="18"/>
              </w:rPr>
              <w:t>typing.TYPE_CHECKING</w:t>
            </w:r>
            <w:proofErr w:type="spellEnd"/>
            <w:r>
              <w:rPr>
                <w:rStyle w:val="pl-c"/>
                <w:rFonts w:ascii="Consolas" w:hAnsi="Consolas" w:cs="Consolas"/>
                <w:sz w:val="18"/>
                <w:szCs w:val="18"/>
              </w:rPr>
              <w:t>:</w:t>
            </w: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  <w:p w:rsidR="00C075BB" w:rsidRDefault="00C075B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sz w:val="18"/>
                <w:szCs w:val="18"/>
              </w:rPr>
              <w:t>[</w:t>
            </w:r>
            <w:proofErr w:type="spellStart"/>
            <w:r>
              <w:rPr>
                <w:rStyle w:val="pl-en"/>
                <w:rFonts w:ascii="Consolas" w:hAnsi="Consolas" w:cs="Consolas"/>
                <w:sz w:val="18"/>
                <w:szCs w:val="18"/>
              </w:rPr>
              <w:t>green</w:t>
            </w:r>
            <w:proofErr w:type="spellEnd"/>
            <w:r>
              <w:rPr>
                <w:rStyle w:val="pl-en"/>
                <w:rFonts w:ascii="Consolas" w:hAnsi="Consolas" w:cs="Consolas"/>
                <w:sz w:val="18"/>
                <w:szCs w:val="18"/>
              </w:rPr>
              <w:t>]</w:t>
            </w: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sz w:val="18"/>
                <w:szCs w:val="18"/>
              </w:rPr>
              <w:t>file-pattern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test_*.py</w:t>
            </w: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sz w:val="18"/>
                <w:szCs w:val="18"/>
              </w:rPr>
              <w:t>verbose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2</w:t>
            </w: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sz w:val="18"/>
                <w:szCs w:val="18"/>
              </w:rPr>
              <w:t>no-skip-report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true</w:t>
            </w:r>
            <w:proofErr w:type="spellEnd"/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sz w:val="18"/>
                <w:szCs w:val="18"/>
              </w:rPr>
              <w:t>quiet-stdout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true</w:t>
            </w:r>
            <w:proofErr w:type="spellEnd"/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sz w:val="18"/>
                <w:szCs w:val="18"/>
              </w:rPr>
              <w:t>run-coverage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true</w:t>
            </w:r>
            <w:proofErr w:type="spellEnd"/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  <w:p w:rsidR="00C075BB" w:rsidRDefault="00C075B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sz w:val="18"/>
                <w:szCs w:val="18"/>
              </w:rPr>
              <w:t>[</w:t>
            </w:r>
            <w:proofErr w:type="spellStart"/>
            <w:r>
              <w:rPr>
                <w:rStyle w:val="pl-en"/>
                <w:rFonts w:ascii="Consolas" w:hAnsi="Consolas" w:cs="Consolas"/>
                <w:sz w:val="18"/>
                <w:szCs w:val="18"/>
              </w:rPr>
              <w:t>pydocstyle</w:t>
            </w:r>
            <w:proofErr w:type="spellEnd"/>
            <w:r>
              <w:rPr>
                <w:rStyle w:val="pl-en"/>
                <w:rFonts w:ascii="Consolas" w:hAnsi="Consolas" w:cs="Consolas"/>
                <w:sz w:val="18"/>
                <w:szCs w:val="18"/>
              </w:rPr>
              <w:t>]</w:t>
            </w:r>
          </w:p>
        </w:tc>
      </w:tr>
      <w:tr w:rsidR="00C075BB" w:rsidRP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P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075BB">
              <w:rPr>
                <w:rStyle w:val="pl-k"/>
                <w:rFonts w:ascii="Consolas" w:hAnsi="Consolas" w:cs="Consolas"/>
                <w:sz w:val="18"/>
                <w:szCs w:val="18"/>
                <w:lang w:val="en-US"/>
              </w:rPr>
              <w:t>match-</w:t>
            </w:r>
            <w:proofErr w:type="spellStart"/>
            <w:r w:rsidRPr="00C075BB">
              <w:rPr>
                <w:rStyle w:val="pl-k"/>
                <w:rFonts w:ascii="Consolas" w:hAnsi="Consolas" w:cs="Consolas"/>
                <w:sz w:val="18"/>
                <w:szCs w:val="18"/>
                <w:lang w:val="en-US"/>
              </w:rPr>
              <w:t>dir</w:t>
            </w:r>
            <w:proofErr w:type="spellEnd"/>
            <w:r w:rsidRPr="00C075B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(?!tests)(?!resources)(?!docs)[^\.].*</w:t>
            </w: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P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sz w:val="18"/>
                <w:szCs w:val="18"/>
              </w:rPr>
              <w:t>match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(?!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test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)(?!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setup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)[^\._].*\.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py</w:t>
            </w:r>
            <w:proofErr w:type="spellEnd"/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sz w:val="18"/>
                <w:szCs w:val="18"/>
              </w:rPr>
              <w:t>inherit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false</w:t>
            </w:r>
            <w:proofErr w:type="spellEnd"/>
          </w:p>
        </w:tc>
      </w:tr>
      <w:tr w:rsidR="00C075BB" w:rsidRP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P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075BB">
              <w:rPr>
                <w:rStyle w:val="pl-k"/>
                <w:rFonts w:ascii="Consolas" w:hAnsi="Consolas" w:cs="Consolas"/>
                <w:sz w:val="18"/>
                <w:szCs w:val="18"/>
                <w:lang w:val="en-US"/>
              </w:rPr>
              <w:t>ignore</w:t>
            </w:r>
            <w:r w:rsidRPr="00C075B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D200, D203, D213, D406, D407   </w:t>
            </w:r>
            <w:r w:rsidRPr="00C075BB">
              <w:rPr>
                <w:rStyle w:val="pl-c"/>
                <w:rFonts w:ascii="Consolas" w:hAnsi="Consolas" w:cs="Consolas"/>
                <w:sz w:val="18"/>
                <w:szCs w:val="18"/>
                <w:lang w:val="en-US"/>
              </w:rPr>
              <w:t># Google conventions</w:t>
            </w:r>
          </w:p>
        </w:tc>
      </w:tr>
      <w:tr w:rsidR="00C075BB" w:rsidRP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P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P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075B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P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sz w:val="18"/>
                <w:szCs w:val="18"/>
              </w:rPr>
              <w:t>[flake8]</w:t>
            </w: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sz w:val="18"/>
                <w:szCs w:val="18"/>
              </w:rPr>
              <w:t>max-line-length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99</w:t>
            </w: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sz w:val="18"/>
                <w:szCs w:val="18"/>
              </w:rPr>
              <w:t>doctests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True</w:t>
            </w:r>
            <w:proofErr w:type="spellEnd"/>
          </w:p>
        </w:tc>
      </w:tr>
      <w:tr w:rsidR="00C075BB" w:rsidRP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P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075BB">
              <w:rPr>
                <w:rStyle w:val="pl-k"/>
                <w:rFonts w:ascii="Consolas" w:hAnsi="Consolas" w:cs="Consolas"/>
                <w:sz w:val="18"/>
                <w:szCs w:val="18"/>
                <w:lang w:val="en-US"/>
              </w:rPr>
              <w:t>exclude</w:t>
            </w:r>
            <w:r w:rsidRPr="00C075B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 .</w:t>
            </w:r>
            <w:proofErr w:type="spellStart"/>
            <w:r w:rsidRPr="00C075BB">
              <w:rPr>
                <w:rFonts w:ascii="Consolas" w:hAnsi="Consolas" w:cs="Consolas"/>
                <w:sz w:val="18"/>
                <w:szCs w:val="18"/>
                <w:lang w:val="en-US"/>
              </w:rPr>
              <w:t>git</w:t>
            </w:r>
            <w:proofErr w:type="spellEnd"/>
            <w:r w:rsidRPr="00C075BB">
              <w:rPr>
                <w:rFonts w:ascii="Consolas" w:hAnsi="Consolas" w:cs="Consolas"/>
                <w:sz w:val="18"/>
                <w:szCs w:val="18"/>
                <w:lang w:val="en-US"/>
              </w:rPr>
              <w:t>, .eggs, __</w:t>
            </w:r>
            <w:proofErr w:type="spellStart"/>
            <w:r w:rsidRPr="00C075BB">
              <w:rPr>
                <w:rFonts w:ascii="Consolas" w:hAnsi="Consolas" w:cs="Consolas"/>
                <w:sz w:val="18"/>
                <w:szCs w:val="18"/>
                <w:lang w:val="en-US"/>
              </w:rPr>
              <w:t>pycache</w:t>
            </w:r>
            <w:proofErr w:type="spellEnd"/>
            <w:r w:rsidRPr="00C075B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__, tests/, docs/, build/, </w:t>
            </w:r>
            <w:proofErr w:type="spellStart"/>
            <w:r w:rsidRPr="00C075BB">
              <w:rPr>
                <w:rFonts w:ascii="Consolas" w:hAnsi="Consolas" w:cs="Consolas"/>
                <w:sz w:val="18"/>
                <w:szCs w:val="18"/>
                <w:lang w:val="en-US"/>
              </w:rPr>
              <w:t>dist</w:t>
            </w:r>
            <w:proofErr w:type="spellEnd"/>
            <w:r w:rsidRPr="00C075BB">
              <w:rPr>
                <w:rFonts w:ascii="Consolas" w:hAnsi="Consolas" w:cs="Consolas"/>
                <w:sz w:val="18"/>
                <w:szCs w:val="18"/>
                <w:lang w:val="en-US"/>
              </w:rPr>
              <w:t>/</w:t>
            </w:r>
          </w:p>
        </w:tc>
      </w:tr>
      <w:tr w:rsidR="00C075BB" w:rsidRP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P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P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C075BB" w:rsidRPr="00C075BB" w:rsidRDefault="00C075BB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Pr="00C075BB" w:rsidRDefault="00C075BB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sz w:val="18"/>
                <w:szCs w:val="18"/>
              </w:rPr>
              <w:t>[</w:t>
            </w:r>
            <w:proofErr w:type="spellStart"/>
            <w:r>
              <w:rPr>
                <w:rStyle w:val="pl-en"/>
                <w:rFonts w:ascii="Consolas" w:hAnsi="Consolas" w:cs="Consolas"/>
                <w:sz w:val="18"/>
                <w:szCs w:val="18"/>
              </w:rPr>
              <w:t>mypy</w:t>
            </w:r>
            <w:proofErr w:type="spellEnd"/>
            <w:r>
              <w:rPr>
                <w:rStyle w:val="pl-en"/>
                <w:rFonts w:ascii="Consolas" w:hAnsi="Consolas" w:cs="Consolas"/>
                <w:sz w:val="18"/>
                <w:szCs w:val="18"/>
              </w:rPr>
              <w:t>]</w:t>
            </w:r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sz w:val="18"/>
                <w:szCs w:val="18"/>
              </w:rPr>
              <w:t>disallow_any_decorated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true</w:t>
            </w:r>
            <w:proofErr w:type="spellEnd"/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sz w:val="18"/>
                <w:szCs w:val="18"/>
              </w:rPr>
              <w:t>disallow_any_generics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true</w:t>
            </w:r>
            <w:proofErr w:type="spellEnd"/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sz w:val="18"/>
                <w:szCs w:val="18"/>
              </w:rPr>
              <w:t>disallow_any_unimported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false</w:t>
            </w:r>
            <w:proofErr w:type="spellEnd"/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sz w:val="18"/>
                <w:szCs w:val="18"/>
              </w:rPr>
              <w:t>disallow_subclassing_any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false</w:t>
            </w:r>
            <w:proofErr w:type="spellEnd"/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sz w:val="18"/>
                <w:szCs w:val="18"/>
              </w:rPr>
              <w:t>disallow_untyped_calls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true</w:t>
            </w:r>
            <w:proofErr w:type="spellEnd"/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sz w:val="18"/>
                <w:szCs w:val="18"/>
              </w:rPr>
              <w:t>disallow_untyped_defs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true</w:t>
            </w:r>
            <w:proofErr w:type="spellEnd"/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sz w:val="18"/>
                <w:szCs w:val="18"/>
              </w:rPr>
              <w:t>ignore_missing_imports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true</w:t>
            </w:r>
            <w:proofErr w:type="spellEnd"/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sz w:val="18"/>
                <w:szCs w:val="18"/>
              </w:rPr>
              <w:t>warn_unused_ignores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true</w:t>
            </w:r>
            <w:proofErr w:type="spellEnd"/>
          </w:p>
        </w:tc>
      </w:tr>
      <w:tr w:rsidR="00C075BB" w:rsidTr="00C075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5BB" w:rsidRDefault="00C075BB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sz w:val="18"/>
                <w:szCs w:val="18"/>
              </w:rPr>
              <w:t>warn_return_any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true</w:t>
            </w:r>
            <w:proofErr w:type="spellEnd"/>
          </w:p>
        </w:tc>
      </w:tr>
    </w:tbl>
    <w:p w:rsidR="00C075BB" w:rsidRDefault="00C075BB">
      <w:pPr>
        <w:rPr>
          <w:b/>
        </w:rPr>
      </w:pPr>
    </w:p>
    <w:p w:rsidR="00C075BB" w:rsidRDefault="00C075BB">
      <w:pPr>
        <w:rPr>
          <w:b/>
        </w:rPr>
      </w:pPr>
    </w:p>
    <w:p w:rsidR="00C075BB" w:rsidRDefault="00C075BB">
      <w:pPr>
        <w:rPr>
          <w:b/>
        </w:rPr>
      </w:pPr>
      <w:bookmarkStart w:id="2" w:name="_GoBack"/>
      <w:bookmarkEnd w:id="2"/>
    </w:p>
    <w:p w:rsidR="00C075BB" w:rsidRDefault="00C075BB">
      <w:pPr>
        <w:rPr>
          <w:b/>
        </w:rPr>
      </w:pPr>
    </w:p>
    <w:p w:rsidR="00C075BB" w:rsidRDefault="00C075BB">
      <w:pPr>
        <w:rPr>
          <w:b/>
        </w:rPr>
      </w:pPr>
    </w:p>
    <w:p w:rsidR="00C075BB" w:rsidRDefault="00C075BB">
      <w:pPr>
        <w:rPr>
          <w:b/>
        </w:rPr>
      </w:pPr>
    </w:p>
    <w:p w:rsidR="00C075BB" w:rsidRDefault="00C075BB">
      <w:pPr>
        <w:rPr>
          <w:b/>
        </w:rPr>
      </w:pPr>
    </w:p>
    <w:p w:rsidR="00E63E03" w:rsidRDefault="00E63E03">
      <w:pPr>
        <w:rPr>
          <w:b/>
        </w:rPr>
      </w:pPr>
    </w:p>
    <w:p w:rsidR="00E63E03" w:rsidRPr="00E63E03" w:rsidRDefault="00E63E03">
      <w:pPr>
        <w:rPr>
          <w:b/>
        </w:rPr>
      </w:pPr>
    </w:p>
    <w:sectPr w:rsidR="00E63E03" w:rsidRPr="00E63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E33E4"/>
    <w:multiLevelType w:val="multilevel"/>
    <w:tmpl w:val="BE1E1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545117"/>
    <w:multiLevelType w:val="multilevel"/>
    <w:tmpl w:val="3EAE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C77434"/>
    <w:multiLevelType w:val="multilevel"/>
    <w:tmpl w:val="675A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F06DD2"/>
    <w:multiLevelType w:val="multilevel"/>
    <w:tmpl w:val="ADA0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EB5325B"/>
    <w:multiLevelType w:val="multilevel"/>
    <w:tmpl w:val="2054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12E2586"/>
    <w:multiLevelType w:val="multilevel"/>
    <w:tmpl w:val="862C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7B2E61"/>
    <w:multiLevelType w:val="multilevel"/>
    <w:tmpl w:val="F7A2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C597F6F"/>
    <w:multiLevelType w:val="multilevel"/>
    <w:tmpl w:val="4260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F254E7"/>
    <w:multiLevelType w:val="multilevel"/>
    <w:tmpl w:val="AD28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2673C50"/>
    <w:multiLevelType w:val="multilevel"/>
    <w:tmpl w:val="F858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AC593E"/>
    <w:multiLevelType w:val="multilevel"/>
    <w:tmpl w:val="D75A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614FFA"/>
    <w:multiLevelType w:val="multilevel"/>
    <w:tmpl w:val="D8F0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4C24E6C"/>
    <w:multiLevelType w:val="multilevel"/>
    <w:tmpl w:val="7AD0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BC96E70"/>
    <w:multiLevelType w:val="multilevel"/>
    <w:tmpl w:val="3276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2B74B25"/>
    <w:multiLevelType w:val="multilevel"/>
    <w:tmpl w:val="349A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2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13"/>
  </w:num>
  <w:num w:numId="10">
    <w:abstractNumId w:val="14"/>
  </w:num>
  <w:num w:numId="11">
    <w:abstractNumId w:val="8"/>
  </w:num>
  <w:num w:numId="12">
    <w:abstractNumId w:val="11"/>
  </w:num>
  <w:num w:numId="13">
    <w:abstractNumId w:val="1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FAA"/>
    <w:rsid w:val="002A5C08"/>
    <w:rsid w:val="009B7FAA"/>
    <w:rsid w:val="00BD3537"/>
    <w:rsid w:val="00C075BB"/>
    <w:rsid w:val="00E6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84882A-E219-452C-B5A0-C4E7B417E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C08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3E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E63E0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A5C08"/>
    <w:rPr>
      <w:rFonts w:ascii="Calibri" w:eastAsia="Calibri" w:hAnsi="Calibri"/>
      <w:szCs w:val="32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rsid w:val="00E63E03"/>
    <w:rPr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E63E03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E63E03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E63E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63E03"/>
    <w:rPr>
      <w:rFonts w:ascii="Courier New" w:hAnsi="Courier New" w:cs="Courier New"/>
      <w:lang w:eastAsia="ru-RU"/>
    </w:rPr>
  </w:style>
  <w:style w:type="character" w:customStyle="1" w:styleId="hljs-function">
    <w:name w:val="hljs-function"/>
    <w:basedOn w:val="a0"/>
    <w:rsid w:val="00E63E03"/>
  </w:style>
  <w:style w:type="character" w:customStyle="1" w:styleId="hljs-keyword">
    <w:name w:val="hljs-keyword"/>
    <w:basedOn w:val="a0"/>
    <w:rsid w:val="00E63E03"/>
  </w:style>
  <w:style w:type="character" w:customStyle="1" w:styleId="hljs-title">
    <w:name w:val="hljs-title"/>
    <w:basedOn w:val="a0"/>
    <w:rsid w:val="00E63E03"/>
  </w:style>
  <w:style w:type="character" w:customStyle="1" w:styleId="hljs-params">
    <w:name w:val="hljs-params"/>
    <w:basedOn w:val="a0"/>
    <w:rsid w:val="00E63E03"/>
  </w:style>
  <w:style w:type="character" w:customStyle="1" w:styleId="hljs-string">
    <w:name w:val="hljs-string"/>
    <w:basedOn w:val="a0"/>
    <w:rsid w:val="00E63E03"/>
  </w:style>
  <w:style w:type="character" w:customStyle="1" w:styleId="hljs-subst">
    <w:name w:val="hljs-subst"/>
    <w:basedOn w:val="a0"/>
    <w:rsid w:val="00E63E03"/>
  </w:style>
  <w:style w:type="character" w:customStyle="1" w:styleId="hljs-number">
    <w:name w:val="hljs-number"/>
    <w:basedOn w:val="a0"/>
    <w:rsid w:val="00E63E03"/>
  </w:style>
  <w:style w:type="character" w:customStyle="1" w:styleId="10">
    <w:name w:val="Заголовок 1 Знак"/>
    <w:basedOn w:val="a0"/>
    <w:link w:val="1"/>
    <w:uiPriority w:val="9"/>
    <w:rsid w:val="00E63E0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posttitle-text">
    <w:name w:val="post__title-text"/>
    <w:basedOn w:val="a0"/>
    <w:rsid w:val="00E63E03"/>
  </w:style>
  <w:style w:type="character" w:styleId="a5">
    <w:name w:val="FollowedHyperlink"/>
    <w:basedOn w:val="a0"/>
    <w:uiPriority w:val="99"/>
    <w:semiHidden/>
    <w:unhideWhenUsed/>
    <w:rsid w:val="00E63E03"/>
    <w:rPr>
      <w:color w:val="800080"/>
      <w:u w:val="single"/>
    </w:rPr>
  </w:style>
  <w:style w:type="paragraph" w:styleId="a6">
    <w:name w:val="Normal (Web)"/>
    <w:basedOn w:val="a"/>
    <w:uiPriority w:val="99"/>
    <w:semiHidden/>
    <w:unhideWhenUsed/>
    <w:rsid w:val="00E63E03"/>
    <w:pPr>
      <w:spacing w:before="100" w:beforeAutospacing="1" w:after="100" w:afterAutospacing="1"/>
    </w:pPr>
  </w:style>
  <w:style w:type="character" w:styleId="a7">
    <w:name w:val="Emphasis"/>
    <w:basedOn w:val="a0"/>
    <w:uiPriority w:val="20"/>
    <w:qFormat/>
    <w:rsid w:val="00E63E03"/>
    <w:rPr>
      <w:i/>
      <w:iCs/>
    </w:rPr>
  </w:style>
  <w:style w:type="character" w:styleId="a8">
    <w:name w:val="Strong"/>
    <w:basedOn w:val="a0"/>
    <w:uiPriority w:val="22"/>
    <w:qFormat/>
    <w:rsid w:val="00E63E03"/>
    <w:rPr>
      <w:b/>
      <w:bCs/>
    </w:rPr>
  </w:style>
  <w:style w:type="character" w:customStyle="1" w:styleId="hljs-attr">
    <w:name w:val="hljs-attr"/>
    <w:basedOn w:val="a0"/>
    <w:rsid w:val="00E63E03"/>
  </w:style>
  <w:style w:type="character" w:customStyle="1" w:styleId="hljs-literal">
    <w:name w:val="hljs-literal"/>
    <w:basedOn w:val="a0"/>
    <w:rsid w:val="00E63E03"/>
  </w:style>
  <w:style w:type="character" w:customStyle="1" w:styleId="hljs-comment">
    <w:name w:val="hljs-comment"/>
    <w:basedOn w:val="a0"/>
    <w:rsid w:val="00E63E03"/>
  </w:style>
  <w:style w:type="character" w:customStyle="1" w:styleId="pl-c">
    <w:name w:val="pl-c"/>
    <w:basedOn w:val="a0"/>
    <w:rsid w:val="00C075BB"/>
  </w:style>
  <w:style w:type="character" w:customStyle="1" w:styleId="pl-en">
    <w:name w:val="pl-en"/>
    <w:basedOn w:val="a0"/>
    <w:rsid w:val="00C075BB"/>
  </w:style>
  <w:style w:type="character" w:customStyle="1" w:styleId="pl-k">
    <w:name w:val="pl-k"/>
    <w:basedOn w:val="a0"/>
    <w:rsid w:val="00C07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0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108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6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64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29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3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30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4628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7116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br.com/ru/hub/python/" TargetMode="External"/><Relationship Id="rId18" Type="http://schemas.openxmlformats.org/officeDocument/2006/relationships/hyperlink" Target="https://www.riverbankcomputing.com/static/Docs/pyqtdeploy/sysroot.html" TargetMode="External"/><Relationship Id="rId26" Type="http://schemas.openxmlformats.org/officeDocument/2006/relationships/hyperlink" Target="https://www.riverbankcomputing.com/static/Docs/pyqtdeploy/sysroot.html" TargetMode="External"/><Relationship Id="rId39" Type="http://schemas.openxmlformats.org/officeDocument/2006/relationships/hyperlink" Target="https://www.riverbankcomputing.com/static/Docs/pyqtdeploy/building.html" TargetMode="External"/><Relationship Id="rId21" Type="http://schemas.openxmlformats.org/officeDocument/2006/relationships/hyperlink" Target="https://www.riverbankcomputing.com/static/Docs/pyqtdeploy/sysroot.html" TargetMode="External"/><Relationship Id="rId34" Type="http://schemas.openxmlformats.org/officeDocument/2006/relationships/hyperlink" Target="https://www.riverbankcomputing.com/static/Docs/pyqtdeploy/sysroot.html" TargetMode="External"/><Relationship Id="rId42" Type="http://schemas.openxmlformats.org/officeDocument/2006/relationships/hyperlink" Target="https://habr.com/ru/search/?q=%5Bpyqtdeploy%5D&amp;target_type=posts" TargetMode="External"/><Relationship Id="rId47" Type="http://schemas.openxmlformats.org/officeDocument/2006/relationships/hyperlink" Target="https://habr.com/ru/search/?q=%5Bpyinstaller%5D&amp;target_type=posts" TargetMode="External"/><Relationship Id="rId50" Type="http://schemas.openxmlformats.org/officeDocument/2006/relationships/hyperlink" Target="https://habr.com/ru/search/?q=%5Bpy2app%5D&amp;target_type=posts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stackoverflow.com/a/33685899/459038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iverbankcomputing.com/static/Docs/pyqtdeploy/introduction.html" TargetMode="External"/><Relationship Id="rId29" Type="http://schemas.openxmlformats.org/officeDocument/2006/relationships/hyperlink" Target="https://www.riverbankcomputing.com/static/Docs/pyqtdeploy/sysroot.html" TargetMode="External"/><Relationship Id="rId11" Type="http://schemas.openxmlformats.org/officeDocument/2006/relationships/hyperlink" Target="https://pypi.org/" TargetMode="External"/><Relationship Id="rId24" Type="http://schemas.openxmlformats.org/officeDocument/2006/relationships/hyperlink" Target="https://doc.qt.io/qt-5/configure-options.html" TargetMode="External"/><Relationship Id="rId32" Type="http://schemas.openxmlformats.org/officeDocument/2006/relationships/hyperlink" Target="https://download.qt.io/official_releases/qt/5.12/5.12.2/single/qt-everywhere-src-5.12.2.tar.xz" TargetMode="External"/><Relationship Id="rId37" Type="http://schemas.openxmlformats.org/officeDocument/2006/relationships/hyperlink" Target="https://www.riverbankcomputing.com/static/Docs/pyqtdeploy/pyqtdeploy.html" TargetMode="External"/><Relationship Id="rId40" Type="http://schemas.openxmlformats.org/officeDocument/2006/relationships/hyperlink" Target="https://doc.qt.io/qt-5/resources.html" TargetMode="External"/><Relationship Id="rId45" Type="http://schemas.openxmlformats.org/officeDocument/2006/relationships/hyperlink" Target="https://habr.com/ru/search/?q=%5B%D0%B8%D1%81%D0%BF%D0%BE%D0%BB%D0%BD%D1%8F%D0%B5%D0%BC%D1%8B%D0%B9%20%D1%84%D0%B0%D0%B9%D0%BB%5D&amp;target_type=posts" TargetMode="External"/><Relationship Id="rId53" Type="http://schemas.openxmlformats.org/officeDocument/2006/relationships/hyperlink" Target="https://gist.github.com/althonos/6914b896789d3f2078d1e6237642c35c/raw/5239b9b2155b83fb276897494169819b83736340/setup.cfg" TargetMode="External"/><Relationship Id="rId5" Type="http://schemas.openxmlformats.org/officeDocument/2006/relationships/hyperlink" Target="https://medium.com/@jeffhale" TargetMode="External"/><Relationship Id="rId10" Type="http://schemas.openxmlformats.org/officeDocument/2006/relationships/hyperlink" Target="https://github.com/kennethreitz/setup.py" TargetMode="External"/><Relationship Id="rId19" Type="http://schemas.openxmlformats.org/officeDocument/2006/relationships/hyperlink" Target="https://www.riverbankcomputing.com/static/Docs/pyqtdeploy/sysroot.html" TargetMode="External"/><Relationship Id="rId31" Type="http://schemas.openxmlformats.org/officeDocument/2006/relationships/hyperlink" Target="https://www.riverbankcomputing.com/static/Docs/PyQt5/building_with_configure.html" TargetMode="External"/><Relationship Id="rId44" Type="http://schemas.openxmlformats.org/officeDocument/2006/relationships/hyperlink" Target="https://habr.com/ru/search/?q=%5Bqt%5D&amp;target_type=posts" TargetMode="External"/><Relationship Id="rId52" Type="http://schemas.openxmlformats.org/officeDocument/2006/relationships/hyperlink" Target="https://habr.com/ru/hub/qt_softwa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ckaging.python.org/guides/distributing-packages-using-setuptools/" TargetMode="External"/><Relationship Id="rId14" Type="http://schemas.openxmlformats.org/officeDocument/2006/relationships/hyperlink" Target="https://habr.com/ru/hub/qt_software/" TargetMode="External"/><Relationship Id="rId22" Type="http://schemas.openxmlformats.org/officeDocument/2006/relationships/hyperlink" Target="https://www.riverbankcomputing.com/static/Docs/pyqtdeploy/sysroot.html" TargetMode="External"/><Relationship Id="rId27" Type="http://schemas.openxmlformats.org/officeDocument/2006/relationships/hyperlink" Target="https://www.riverbankcomputing.com/static/Docs/pyqtdeploy/sysroot.html" TargetMode="External"/><Relationship Id="rId30" Type="http://schemas.openxmlformats.org/officeDocument/2006/relationships/hyperlink" Target="https://www.riverbankcomputing.com/static/Docs/PyQt5/building_with_configure.html" TargetMode="External"/><Relationship Id="rId35" Type="http://schemas.openxmlformats.org/officeDocument/2006/relationships/hyperlink" Target="https://doc.qt.io/qt-5/build-sources.html" TargetMode="External"/><Relationship Id="rId43" Type="http://schemas.openxmlformats.org/officeDocument/2006/relationships/hyperlink" Target="https://habr.com/ru/search/?q=%5Bpyqt%5D&amp;target_type=posts" TargetMode="External"/><Relationship Id="rId48" Type="http://schemas.openxmlformats.org/officeDocument/2006/relationships/hyperlink" Target="https://habr.com/ru/search/?q=%5Bcx_freeze%5D&amp;target_type=posts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packaging.python.org/guides/distributing-packages-using-setuptools/" TargetMode="External"/><Relationship Id="rId51" Type="http://schemas.openxmlformats.org/officeDocument/2006/relationships/hyperlink" Target="https://habr.com/ru/hub/pytho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est.pypi.org/account/register/" TargetMode="External"/><Relationship Id="rId17" Type="http://schemas.openxmlformats.org/officeDocument/2006/relationships/hyperlink" Target="https://www.riverbankcomputing.com/static/Docs/pyqtdeploy/overview.html" TargetMode="External"/><Relationship Id="rId25" Type="http://schemas.openxmlformats.org/officeDocument/2006/relationships/hyperlink" Target="https://doc.qt.io/qt-5/configure-options.html" TargetMode="External"/><Relationship Id="rId33" Type="http://schemas.openxmlformats.org/officeDocument/2006/relationships/hyperlink" Target="https://www.riverbankcomputing.com/static/Downloads/PyQt5/5.12.2/PyQt5_gpl-5.12.2.tar.gz" TargetMode="External"/><Relationship Id="rId38" Type="http://schemas.openxmlformats.org/officeDocument/2006/relationships/hyperlink" Target="https://www.riverbankcomputing.com/static/Docs/pyqtdeploy/pyqtdeploy.html" TargetMode="External"/><Relationship Id="rId46" Type="http://schemas.openxmlformats.org/officeDocument/2006/relationships/hyperlink" Target="https://habr.com/ru/search/?q=%5Bfreeze%5D&amp;target_type=posts" TargetMode="External"/><Relationship Id="rId20" Type="http://schemas.openxmlformats.org/officeDocument/2006/relationships/hyperlink" Target="https://www.riverbankcomputing.com/static/Docs/pyqtdeploy/sysroot.html" TargetMode="External"/><Relationship Id="rId41" Type="http://schemas.openxmlformats.org/officeDocument/2006/relationships/hyperlink" Target="https://habr.com/ru/search/?q=%5Bpython%5D&amp;target_type=posts" TargetMode="External"/><Relationship Id="rId54" Type="http://schemas.openxmlformats.org/officeDocument/2006/relationships/hyperlink" Target="https://gist.github.com/althonos/6914b896789d3f2078d1e6237642c35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learn-enough-git-to-be-useful-281561eef959?source=friends_link&amp;sk=549f0155d272316b6f06fa6f7818beee" TargetMode="External"/><Relationship Id="rId15" Type="http://schemas.openxmlformats.org/officeDocument/2006/relationships/hyperlink" Target="https://habr.com/ru/sandbox/" TargetMode="External"/><Relationship Id="rId23" Type="http://schemas.openxmlformats.org/officeDocument/2006/relationships/hyperlink" Target="https://doc.qt.io/qt-5/configure-options.html" TargetMode="External"/><Relationship Id="rId28" Type="http://schemas.openxmlformats.org/officeDocument/2006/relationships/hyperlink" Target="https://www.riverbankcomputing.com/static/Docs/sip/introduction.html" TargetMode="External"/><Relationship Id="rId36" Type="http://schemas.openxmlformats.org/officeDocument/2006/relationships/hyperlink" Target="https://www.riverbankcomputing.com/static/Docs/pyqtdeploy/pyqtdeploy.html" TargetMode="External"/><Relationship Id="rId49" Type="http://schemas.openxmlformats.org/officeDocument/2006/relationships/hyperlink" Target="https://habr.com/ru/search/?q=%5Bpy2exe%5D&amp;target_type=pos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34</Pages>
  <Words>6650</Words>
  <Characters>37906</Characters>
  <Application>Microsoft Office Word</Application>
  <DocSecurity>0</DocSecurity>
  <Lines>315</Lines>
  <Paragraphs>88</Paragraphs>
  <ScaleCrop>false</ScaleCrop>
  <Company/>
  <LinksUpToDate>false</LinksUpToDate>
  <CharactersWithSpaces>44468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</dc:creator>
  <cp:keywords/>
  <dc:description/>
  <cp:lastModifiedBy>utv</cp:lastModifiedBy>
  <cp:revision>3</cp:revision>
  <dcterms:created xsi:type="dcterms:W3CDTF">2021-02-16T06:46:00Z</dcterms:created>
  <dcterms:modified xsi:type="dcterms:W3CDTF">2021-02-16T06:52:00Z</dcterms:modified>
</cp:coreProperties>
</file>